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DBF1F" w14:textId="6927CD14" w:rsidR="0009769D" w:rsidRPr="00F00F4E" w:rsidRDefault="00A7626A" w:rsidP="00F00F4E">
      <w:pPr>
        <w:rPr>
          <w:rStyle w:val="docs-title-input-label-inner"/>
          <w:rFonts w:cstheme="minorHAnsi"/>
          <w:b/>
          <w:bCs/>
          <w:i/>
          <w:iCs/>
          <w:sz w:val="32"/>
          <w:szCs w:val="32"/>
        </w:rPr>
      </w:pPr>
      <w:r w:rsidRPr="00F00F4E">
        <w:rPr>
          <w:rStyle w:val="docs-title-input-label-inner"/>
          <w:rFonts w:cstheme="minorHAnsi"/>
          <w:b/>
          <w:bCs/>
          <w:i/>
          <w:iCs/>
          <w:sz w:val="32"/>
          <w:szCs w:val="32"/>
        </w:rPr>
        <w:t>Client Comms - Data Engineer</w:t>
      </w:r>
    </w:p>
    <w:p w14:paraId="39DA460C" w14:textId="77777777" w:rsidR="00ED2BD3" w:rsidRPr="00F00F4E" w:rsidRDefault="00ED2BD3" w:rsidP="00ED2BD3">
      <w:pPr>
        <w:pStyle w:val="NormalWeb"/>
        <w:spacing w:before="60" w:beforeAutospacing="0" w:after="60" w:afterAutospacing="0"/>
        <w:rPr>
          <w:rFonts w:asciiTheme="minorHAnsi" w:hAnsiTheme="minorHAnsi" w:cstheme="minorHAnsi"/>
        </w:rPr>
      </w:pPr>
      <w:r w:rsidRPr="00F00F4E">
        <w:rPr>
          <w:rFonts w:asciiTheme="minorHAnsi" w:hAnsiTheme="minorHAnsi" w:cstheme="minorHAnsi"/>
          <w:color w:val="1D1C1D"/>
          <w:sz w:val="22"/>
          <w:szCs w:val="22"/>
        </w:rPr>
        <w:t xml:space="preserve">Consider the work you just completed in the Data Engineer Exercise. Please write no more than 2 paragraphs explaining to a client how you approached this task. Remember that clients do not need to know every process </w:t>
      </w:r>
      <w:proofErr w:type="gramStart"/>
      <w:r w:rsidRPr="00F00F4E">
        <w:rPr>
          <w:rFonts w:asciiTheme="minorHAnsi" w:hAnsiTheme="minorHAnsi" w:cstheme="minorHAnsi"/>
          <w:color w:val="1D1C1D"/>
          <w:sz w:val="22"/>
          <w:szCs w:val="22"/>
        </w:rPr>
        <w:t>detail, but</w:t>
      </w:r>
      <w:proofErr w:type="gramEnd"/>
      <w:r w:rsidRPr="00F00F4E">
        <w:rPr>
          <w:rFonts w:asciiTheme="minorHAnsi" w:hAnsiTheme="minorHAnsi" w:cstheme="minorHAnsi"/>
          <w:color w:val="1D1C1D"/>
          <w:sz w:val="22"/>
          <w:szCs w:val="22"/>
        </w:rPr>
        <w:t xml:space="preserve"> do want to understand how and why your choices contribute to our overall strategy and any benefits of the end product.</w:t>
      </w:r>
    </w:p>
    <w:p w14:paraId="1B585613" w14:textId="77777777" w:rsidR="00B30409" w:rsidRPr="00F00F4E" w:rsidRDefault="00B30409" w:rsidP="00A7626A">
      <w:pPr>
        <w:rPr>
          <w:rStyle w:val="docs-title-input-label-inner"/>
          <w:rFonts w:cstheme="minorHAnsi"/>
          <w:sz w:val="32"/>
          <w:szCs w:val="32"/>
        </w:rPr>
      </w:pPr>
    </w:p>
    <w:p w14:paraId="36F361D7" w14:textId="6B37BBD4" w:rsidR="00A7626A" w:rsidRPr="00F00F4E" w:rsidRDefault="00B86223" w:rsidP="00A7626A">
      <w:pPr>
        <w:rPr>
          <w:rStyle w:val="docs-title-input-label-inner"/>
          <w:rFonts w:cstheme="minorHAnsi"/>
          <w:sz w:val="28"/>
          <w:szCs w:val="28"/>
        </w:rPr>
      </w:pPr>
      <w:r w:rsidRPr="00F00F4E">
        <w:rPr>
          <w:rStyle w:val="docs-title-input-label-inner"/>
          <w:rFonts w:cstheme="minorHAnsi"/>
          <w:sz w:val="28"/>
          <w:szCs w:val="28"/>
        </w:rPr>
        <w:t xml:space="preserve">I approached this task in 2 steps. </w:t>
      </w:r>
      <w:r w:rsidR="00ED2BD3" w:rsidRPr="00F00F4E">
        <w:rPr>
          <w:rStyle w:val="docs-title-input-label-inner"/>
          <w:rFonts w:cstheme="minorHAnsi"/>
          <w:sz w:val="28"/>
          <w:szCs w:val="28"/>
        </w:rPr>
        <w:t xml:space="preserve">First task was to select framework, I took a look at the Dataset and decided to take spark as </w:t>
      </w:r>
      <w:r w:rsidRPr="00F00F4E">
        <w:rPr>
          <w:rStyle w:val="docs-title-input-label-inner"/>
          <w:rFonts w:cstheme="minorHAnsi"/>
          <w:sz w:val="28"/>
          <w:szCs w:val="28"/>
        </w:rPr>
        <w:t>dataset</w:t>
      </w:r>
      <w:r w:rsidR="00ED2BD3" w:rsidRPr="00F00F4E">
        <w:rPr>
          <w:rStyle w:val="docs-title-input-label-inner"/>
          <w:rFonts w:cstheme="minorHAnsi"/>
          <w:sz w:val="28"/>
          <w:szCs w:val="28"/>
        </w:rPr>
        <w:t xml:space="preserve"> was big and there were joins and aggregation required, and spark was very good fit</w:t>
      </w:r>
      <w:r w:rsidR="00001413" w:rsidRPr="00F00F4E">
        <w:rPr>
          <w:rStyle w:val="docs-title-input-label-inner"/>
          <w:rFonts w:cstheme="minorHAnsi"/>
          <w:sz w:val="28"/>
          <w:szCs w:val="28"/>
        </w:rPr>
        <w:t xml:space="preserve"> if the data is continually coming in in batch and automation can be built around it to generate final report</w:t>
      </w:r>
      <w:r w:rsidR="00ED2BD3" w:rsidRPr="00F00F4E">
        <w:rPr>
          <w:rStyle w:val="docs-title-input-label-inner"/>
          <w:rFonts w:cstheme="minorHAnsi"/>
          <w:sz w:val="28"/>
          <w:szCs w:val="28"/>
        </w:rPr>
        <w:t>.</w:t>
      </w:r>
    </w:p>
    <w:p w14:paraId="139B0DA8" w14:textId="07F0B4F1" w:rsidR="00B30409" w:rsidRPr="00F00F4E" w:rsidRDefault="00ED2BD3" w:rsidP="00A7626A">
      <w:pPr>
        <w:rPr>
          <w:rStyle w:val="docs-title-input-label-inner"/>
          <w:rFonts w:cstheme="minorHAnsi"/>
          <w:sz w:val="28"/>
          <w:szCs w:val="28"/>
        </w:rPr>
      </w:pPr>
      <w:r w:rsidRPr="00F00F4E">
        <w:rPr>
          <w:rStyle w:val="docs-title-input-label-inner"/>
          <w:rFonts w:cstheme="minorHAnsi"/>
          <w:sz w:val="28"/>
          <w:szCs w:val="28"/>
        </w:rPr>
        <w:t xml:space="preserve">Second </w:t>
      </w:r>
      <w:r w:rsidR="00B86223" w:rsidRPr="00F00F4E">
        <w:rPr>
          <w:rStyle w:val="docs-title-input-label-inner"/>
          <w:rFonts w:cstheme="minorHAnsi"/>
          <w:sz w:val="28"/>
          <w:szCs w:val="28"/>
        </w:rPr>
        <w:t>task</w:t>
      </w:r>
      <w:r w:rsidRPr="00F00F4E">
        <w:rPr>
          <w:rStyle w:val="docs-title-input-label-inner"/>
          <w:rFonts w:cstheme="minorHAnsi"/>
          <w:sz w:val="28"/>
          <w:szCs w:val="28"/>
        </w:rPr>
        <w:t xml:space="preserve"> I chose was Jupiter </w:t>
      </w:r>
      <w:r w:rsidR="00B86223" w:rsidRPr="00F00F4E">
        <w:rPr>
          <w:rStyle w:val="docs-title-input-label-inner"/>
          <w:rFonts w:cstheme="minorHAnsi"/>
          <w:sz w:val="28"/>
          <w:szCs w:val="28"/>
        </w:rPr>
        <w:t xml:space="preserve">Notebook </w:t>
      </w:r>
      <w:r w:rsidRPr="00F00F4E">
        <w:rPr>
          <w:rStyle w:val="docs-title-input-label-inner"/>
          <w:rFonts w:cstheme="minorHAnsi"/>
          <w:sz w:val="28"/>
          <w:szCs w:val="28"/>
        </w:rPr>
        <w:t>because the if anything needs to be added due to additional requirement it would be easier to do it with Jupiter notebook.</w:t>
      </w:r>
      <w:r w:rsidR="00B86223" w:rsidRPr="00F00F4E">
        <w:rPr>
          <w:rStyle w:val="docs-title-input-label-inner"/>
          <w:rFonts w:cstheme="minorHAnsi"/>
          <w:sz w:val="28"/>
          <w:szCs w:val="28"/>
        </w:rPr>
        <w:t xml:space="preserve"> I j</w:t>
      </w:r>
      <w:r w:rsidR="00B30409" w:rsidRPr="00F00F4E">
        <w:rPr>
          <w:rStyle w:val="docs-title-input-label-inner"/>
          <w:rFonts w:cstheme="minorHAnsi"/>
          <w:sz w:val="28"/>
          <w:szCs w:val="28"/>
        </w:rPr>
        <w:t>oin</w:t>
      </w:r>
      <w:r w:rsidR="00B86223" w:rsidRPr="00F00F4E">
        <w:rPr>
          <w:rStyle w:val="docs-title-input-label-inner"/>
          <w:rFonts w:cstheme="minorHAnsi"/>
          <w:sz w:val="28"/>
          <w:szCs w:val="28"/>
        </w:rPr>
        <w:t>ed</w:t>
      </w:r>
      <w:r w:rsidR="00B30409" w:rsidRPr="00F00F4E">
        <w:rPr>
          <w:rStyle w:val="docs-title-input-label-inner"/>
          <w:rFonts w:cstheme="minorHAnsi"/>
          <w:sz w:val="28"/>
          <w:szCs w:val="28"/>
        </w:rPr>
        <w:t xml:space="preserve"> all three tables based on keys </w:t>
      </w:r>
      <w:r w:rsidR="00B86223" w:rsidRPr="00F00F4E">
        <w:rPr>
          <w:rStyle w:val="docs-title-input-label-inner"/>
          <w:rFonts w:cstheme="minorHAnsi"/>
          <w:sz w:val="28"/>
          <w:szCs w:val="28"/>
        </w:rPr>
        <w:t>and s</w:t>
      </w:r>
      <w:r w:rsidR="00B30409" w:rsidRPr="00F00F4E">
        <w:rPr>
          <w:rStyle w:val="docs-title-input-label-inner"/>
          <w:rFonts w:cstheme="minorHAnsi"/>
          <w:sz w:val="28"/>
          <w:szCs w:val="28"/>
        </w:rPr>
        <w:t>plit created date and cast column type and aggregate based on date</w:t>
      </w:r>
      <w:r w:rsidR="00B86223" w:rsidRPr="00F00F4E">
        <w:rPr>
          <w:rStyle w:val="docs-title-input-label-inner"/>
          <w:rFonts w:cstheme="minorHAnsi"/>
          <w:sz w:val="28"/>
          <w:szCs w:val="28"/>
        </w:rPr>
        <w:t>.</w:t>
      </w:r>
    </w:p>
    <w:p w14:paraId="25726E9B" w14:textId="4C41CDDA" w:rsidR="0037164E" w:rsidRPr="00F00F4E" w:rsidRDefault="00EC7FA7" w:rsidP="00A7626A">
      <w:pPr>
        <w:rPr>
          <w:rStyle w:val="docs-title-input-label-inner"/>
          <w:rFonts w:cstheme="minorHAnsi"/>
          <w:sz w:val="28"/>
          <w:szCs w:val="28"/>
        </w:rPr>
      </w:pPr>
      <w:r w:rsidRPr="00F00F4E">
        <w:rPr>
          <w:rStyle w:val="docs-title-input-label-inner"/>
          <w:rFonts w:cstheme="minorHAnsi"/>
          <w:sz w:val="28"/>
          <w:szCs w:val="28"/>
        </w:rPr>
        <w:t xml:space="preserve">Benefits of </w:t>
      </w:r>
      <w:proofErr w:type="gramStart"/>
      <w:r w:rsidRPr="00F00F4E">
        <w:rPr>
          <w:rStyle w:val="docs-title-input-label-inner"/>
          <w:rFonts w:cstheme="minorHAnsi"/>
          <w:sz w:val="28"/>
          <w:szCs w:val="28"/>
        </w:rPr>
        <w:t>end product</w:t>
      </w:r>
      <w:proofErr w:type="gramEnd"/>
      <w:r w:rsidRPr="00F00F4E">
        <w:rPr>
          <w:rStyle w:val="docs-title-input-label-inner"/>
          <w:rFonts w:cstheme="minorHAnsi"/>
          <w:sz w:val="28"/>
          <w:szCs w:val="28"/>
        </w:rPr>
        <w:t xml:space="preserve">: Days on which most </w:t>
      </w:r>
      <w:r w:rsidR="0037164E" w:rsidRPr="00F00F4E">
        <w:rPr>
          <w:rFonts w:cstheme="minorHAnsi"/>
          <w:color w:val="000000"/>
          <w:sz w:val="28"/>
          <w:szCs w:val="28"/>
        </w:rPr>
        <w:t xml:space="preserve">constituents </w:t>
      </w:r>
      <w:r w:rsidR="0037164E" w:rsidRPr="00F00F4E">
        <w:rPr>
          <w:rStyle w:val="docs-title-input-label-inner"/>
          <w:rFonts w:cstheme="minorHAnsi"/>
          <w:sz w:val="28"/>
          <w:szCs w:val="28"/>
        </w:rPr>
        <w:t xml:space="preserve">were </w:t>
      </w:r>
      <w:r w:rsidR="0037164E" w:rsidRPr="00F00F4E">
        <w:rPr>
          <w:rFonts w:cstheme="minorHAnsi"/>
          <w:color w:val="000000"/>
          <w:sz w:val="28"/>
          <w:szCs w:val="28"/>
        </w:rPr>
        <w:t xml:space="preserve">acquired or </w:t>
      </w:r>
      <w:r w:rsidRPr="00F00F4E">
        <w:rPr>
          <w:rStyle w:val="docs-title-input-label-inner"/>
          <w:rFonts w:cstheme="minorHAnsi"/>
          <w:sz w:val="28"/>
          <w:szCs w:val="28"/>
        </w:rPr>
        <w:t>subscribed</w:t>
      </w:r>
      <w:r w:rsidR="0037164E" w:rsidRPr="00F00F4E">
        <w:rPr>
          <w:rStyle w:val="docs-title-input-label-inner"/>
          <w:rFonts w:cstheme="minorHAnsi"/>
          <w:sz w:val="28"/>
          <w:szCs w:val="28"/>
        </w:rPr>
        <w:t xml:space="preserve"> could be used to match events that happened around that day like some news or rally or speech.</w:t>
      </w:r>
      <w:r w:rsidR="00001413" w:rsidRPr="00F00F4E">
        <w:rPr>
          <w:rStyle w:val="docs-title-input-label-inner"/>
          <w:rFonts w:cstheme="minorHAnsi"/>
          <w:sz w:val="28"/>
          <w:szCs w:val="28"/>
        </w:rPr>
        <w:t xml:space="preserve"> Further the source can be figured out as well.</w:t>
      </w:r>
    </w:p>
    <w:p w14:paraId="4EB50DA1" w14:textId="13F3A0D1" w:rsidR="00EC7FA7" w:rsidRPr="00F00F4E" w:rsidRDefault="00EC7FA7" w:rsidP="00A7626A">
      <w:pPr>
        <w:rPr>
          <w:rFonts w:cstheme="minorHAnsi"/>
          <w:sz w:val="32"/>
          <w:szCs w:val="32"/>
        </w:rPr>
      </w:pPr>
    </w:p>
    <w:p w14:paraId="046D1EF6" w14:textId="69497D36" w:rsidR="0046333E" w:rsidRPr="00F00F4E" w:rsidRDefault="0046333E" w:rsidP="00A7626A">
      <w:pPr>
        <w:rPr>
          <w:rFonts w:cstheme="minorHAnsi"/>
          <w:sz w:val="32"/>
          <w:szCs w:val="32"/>
        </w:rPr>
      </w:pPr>
    </w:p>
    <w:p w14:paraId="43556326" w14:textId="3DC97D2D" w:rsidR="0046333E" w:rsidRPr="00F00F4E" w:rsidRDefault="0046333E" w:rsidP="00A7626A">
      <w:pPr>
        <w:rPr>
          <w:rFonts w:cstheme="minorHAnsi"/>
          <w:sz w:val="32"/>
          <w:szCs w:val="32"/>
        </w:rPr>
      </w:pPr>
    </w:p>
    <w:p w14:paraId="75D3EF0D" w14:textId="5E86BF68" w:rsidR="0046333E" w:rsidRPr="00F00F4E" w:rsidRDefault="0046333E" w:rsidP="00A7626A">
      <w:pPr>
        <w:rPr>
          <w:rFonts w:cstheme="minorHAnsi"/>
          <w:sz w:val="32"/>
          <w:szCs w:val="32"/>
        </w:rPr>
      </w:pPr>
    </w:p>
    <w:p w14:paraId="7269D205" w14:textId="60AAF077" w:rsidR="0046333E" w:rsidRPr="00F00F4E" w:rsidRDefault="0046333E" w:rsidP="00A7626A">
      <w:pPr>
        <w:rPr>
          <w:rFonts w:cstheme="minorHAnsi"/>
          <w:sz w:val="32"/>
          <w:szCs w:val="32"/>
        </w:rPr>
      </w:pPr>
    </w:p>
    <w:p w14:paraId="18D7FFBE" w14:textId="385A4151" w:rsidR="0046333E" w:rsidRPr="00F00F4E" w:rsidRDefault="0046333E" w:rsidP="00A7626A">
      <w:pPr>
        <w:rPr>
          <w:rFonts w:cstheme="minorHAnsi"/>
          <w:sz w:val="32"/>
          <w:szCs w:val="32"/>
        </w:rPr>
      </w:pPr>
    </w:p>
    <w:p w14:paraId="79888A01" w14:textId="06233071" w:rsidR="00B86223" w:rsidRPr="00F00F4E" w:rsidRDefault="00B86223" w:rsidP="00A7626A">
      <w:pPr>
        <w:rPr>
          <w:rFonts w:cstheme="minorHAnsi"/>
          <w:sz w:val="32"/>
          <w:szCs w:val="32"/>
        </w:rPr>
      </w:pPr>
    </w:p>
    <w:p w14:paraId="0F061E12" w14:textId="78BC42CC" w:rsidR="00B86223" w:rsidRPr="00F00F4E" w:rsidRDefault="00B86223" w:rsidP="00A7626A">
      <w:pPr>
        <w:rPr>
          <w:rFonts w:cstheme="minorHAnsi"/>
          <w:sz w:val="32"/>
          <w:szCs w:val="32"/>
        </w:rPr>
      </w:pPr>
    </w:p>
    <w:p w14:paraId="695B7708" w14:textId="77777777" w:rsidR="00B86223" w:rsidRPr="00F00F4E" w:rsidRDefault="00B86223" w:rsidP="00A7626A">
      <w:pPr>
        <w:rPr>
          <w:rFonts w:cstheme="minorHAnsi"/>
          <w:sz w:val="32"/>
          <w:szCs w:val="32"/>
        </w:rPr>
      </w:pPr>
    </w:p>
    <w:p w14:paraId="4F5D5456" w14:textId="4A793F5C" w:rsidR="0046333E" w:rsidRPr="00F00F4E" w:rsidRDefault="0046333E" w:rsidP="00A7626A">
      <w:pPr>
        <w:rPr>
          <w:rFonts w:cstheme="minorHAnsi"/>
          <w:sz w:val="32"/>
          <w:szCs w:val="32"/>
        </w:rPr>
      </w:pPr>
    </w:p>
    <w:p w14:paraId="6C02CFD2" w14:textId="60B39C22" w:rsidR="00F00F4E" w:rsidRPr="00F00F4E" w:rsidRDefault="00F00F4E" w:rsidP="00F00F4E">
      <w:pPr>
        <w:pStyle w:val="ListParagraph"/>
        <w:ind w:left="360"/>
        <w:rPr>
          <w:rFonts w:cstheme="minorHAnsi"/>
          <w:color w:val="000000"/>
          <w:sz w:val="36"/>
          <w:szCs w:val="36"/>
        </w:rPr>
      </w:pPr>
      <w:r w:rsidRPr="00F00F4E">
        <w:rPr>
          <w:rFonts w:cstheme="minorHAnsi"/>
          <w:color w:val="222222"/>
          <w:sz w:val="36"/>
          <w:szCs w:val="36"/>
          <w:shd w:val="clear" w:color="auto" w:fill="FFFFFF"/>
        </w:rPr>
        <w:lastRenderedPageBreak/>
        <w:t>A</w:t>
      </w:r>
      <w:r w:rsidRPr="00F00F4E">
        <w:rPr>
          <w:rFonts w:cstheme="minorHAnsi"/>
          <w:color w:val="222222"/>
          <w:sz w:val="36"/>
          <w:szCs w:val="36"/>
          <w:shd w:val="clear" w:color="auto" w:fill="FFFFFF"/>
        </w:rPr>
        <w:t>nalytics exercise:</w:t>
      </w:r>
    </w:p>
    <w:p w14:paraId="6507FF23" w14:textId="77777777" w:rsidR="00F00F4E" w:rsidRPr="00F00F4E" w:rsidRDefault="00F00F4E" w:rsidP="00F00F4E">
      <w:pPr>
        <w:pStyle w:val="ListParagraph"/>
        <w:ind w:left="360"/>
        <w:rPr>
          <w:rFonts w:cstheme="minorHAnsi"/>
          <w:color w:val="000000"/>
        </w:rPr>
      </w:pPr>
    </w:p>
    <w:p w14:paraId="0A0F760D" w14:textId="42EBA439" w:rsidR="0046333E" w:rsidRPr="00F00F4E" w:rsidRDefault="0046333E" w:rsidP="0046333E">
      <w:pPr>
        <w:pStyle w:val="ListParagraph"/>
        <w:numPr>
          <w:ilvl w:val="0"/>
          <w:numId w:val="1"/>
        </w:numPr>
        <w:rPr>
          <w:rFonts w:cstheme="minorHAnsi"/>
          <w:color w:val="000000"/>
        </w:rPr>
      </w:pPr>
      <w:r w:rsidRPr="00F00F4E">
        <w:rPr>
          <w:rFonts w:cstheme="minorHAnsi"/>
          <w:color w:val="000000"/>
        </w:rPr>
        <w:t>By what percentage did the gifts/clicks ratio improve from “only you” to “before midnight”? Please show your math.</w:t>
      </w:r>
    </w:p>
    <w:p w14:paraId="15480C2B" w14:textId="4869A3CD" w:rsidR="0046333E" w:rsidRPr="00F00F4E" w:rsidRDefault="0046333E" w:rsidP="0046333E">
      <w:pPr>
        <w:pStyle w:val="ListParagraph"/>
        <w:spacing w:after="0" w:line="240" w:lineRule="auto"/>
        <w:rPr>
          <w:rFonts w:eastAsia="Times New Roman" w:cstheme="minorHAnsi"/>
          <w:color w:val="000000"/>
        </w:rPr>
      </w:pPr>
      <w:r w:rsidRPr="00F00F4E">
        <w:rPr>
          <w:rFonts w:eastAsia="Times New Roman" w:cstheme="minorHAnsi"/>
          <w:color w:val="000000"/>
        </w:rPr>
        <w:t>((0.0761646-0.0295468)/0.0295468) * 100 = 57.77%</w:t>
      </w:r>
    </w:p>
    <w:p w14:paraId="17BDC8CA" w14:textId="77777777" w:rsidR="0046333E" w:rsidRPr="00F00F4E" w:rsidRDefault="0046333E" w:rsidP="0046333E">
      <w:pPr>
        <w:pStyle w:val="ListParagraph"/>
        <w:spacing w:after="0" w:line="240" w:lineRule="auto"/>
        <w:rPr>
          <w:rFonts w:eastAsia="Times New Roman" w:cstheme="minorHAnsi"/>
          <w:color w:val="000000"/>
        </w:rPr>
      </w:pPr>
    </w:p>
    <w:p w14:paraId="79FA912C" w14:textId="66CCB4A3" w:rsidR="0046333E" w:rsidRPr="00F00F4E" w:rsidRDefault="0046333E" w:rsidP="0046333E">
      <w:pPr>
        <w:pStyle w:val="ListParagraph"/>
        <w:numPr>
          <w:ilvl w:val="0"/>
          <w:numId w:val="1"/>
        </w:numPr>
        <w:spacing w:after="0" w:line="240" w:lineRule="auto"/>
        <w:rPr>
          <w:rFonts w:eastAsia="Times New Roman" w:cstheme="minorHAnsi"/>
          <w:color w:val="000000"/>
        </w:rPr>
      </w:pPr>
      <w:r w:rsidRPr="00F00F4E">
        <w:rPr>
          <w:rFonts w:cstheme="minorHAnsi"/>
          <w:color w:val="000000"/>
        </w:rPr>
        <w:t>In the email “before midnight,” if the gift/open ratio held steady, how many opens would be required to reach 300 gifts? Please show your math.</w:t>
      </w:r>
    </w:p>
    <w:p w14:paraId="563AC773" w14:textId="1D154A56" w:rsidR="0046333E" w:rsidRPr="00F00F4E" w:rsidRDefault="002D69B7" w:rsidP="0046333E">
      <w:pPr>
        <w:spacing w:after="0" w:line="240" w:lineRule="auto"/>
        <w:ind w:left="720"/>
        <w:rPr>
          <w:rFonts w:eastAsia="Times New Roman" w:cstheme="minorHAnsi"/>
          <w:color w:val="000000"/>
        </w:rPr>
      </w:pPr>
      <w:r w:rsidRPr="00F00F4E">
        <w:rPr>
          <w:rFonts w:eastAsia="Times New Roman" w:cstheme="minorHAnsi"/>
          <w:color w:val="000000"/>
        </w:rPr>
        <w:t>(224/66396) = (300/x)</w:t>
      </w:r>
    </w:p>
    <w:p w14:paraId="54D184B5" w14:textId="54A27B42" w:rsidR="002D69B7" w:rsidRPr="00F00F4E" w:rsidRDefault="002D69B7" w:rsidP="0046333E">
      <w:pPr>
        <w:spacing w:after="0" w:line="240" w:lineRule="auto"/>
        <w:ind w:left="720"/>
        <w:rPr>
          <w:rFonts w:eastAsia="Times New Roman" w:cstheme="minorHAnsi"/>
          <w:color w:val="000000"/>
        </w:rPr>
      </w:pPr>
      <w:r w:rsidRPr="00F00F4E">
        <w:rPr>
          <w:rFonts w:eastAsia="Times New Roman" w:cstheme="minorHAnsi"/>
          <w:color w:val="000000"/>
        </w:rPr>
        <w:t>X=88,923-66396=22527</w:t>
      </w:r>
    </w:p>
    <w:p w14:paraId="785F829E" w14:textId="1D08FA0A" w:rsidR="002D69B7" w:rsidRPr="00F00F4E" w:rsidRDefault="00A37666" w:rsidP="002D69B7">
      <w:pPr>
        <w:pStyle w:val="ListParagraph"/>
        <w:numPr>
          <w:ilvl w:val="0"/>
          <w:numId w:val="1"/>
        </w:numPr>
        <w:spacing w:after="0" w:line="240" w:lineRule="auto"/>
        <w:rPr>
          <w:rFonts w:eastAsia="Times New Roman" w:cstheme="minorHAnsi"/>
          <w:color w:val="000000"/>
        </w:rPr>
      </w:pPr>
      <w:r w:rsidRPr="00F00F4E">
        <w:rPr>
          <w:rFonts w:cstheme="minorHAnsi"/>
          <w:color w:val="000000"/>
        </w:rPr>
        <w:t>Please rank the emails in order of best to worst performance and please explain why you selected that order.</w:t>
      </w:r>
    </w:p>
    <w:p w14:paraId="7C6D1EBB" w14:textId="75CB8C8C" w:rsidR="00E775CA" w:rsidRPr="00F00F4E" w:rsidRDefault="00E775CA" w:rsidP="00E775CA">
      <w:pPr>
        <w:pStyle w:val="ListParagraph"/>
        <w:numPr>
          <w:ilvl w:val="1"/>
          <w:numId w:val="1"/>
        </w:numPr>
        <w:spacing w:after="0" w:line="240" w:lineRule="auto"/>
        <w:rPr>
          <w:rFonts w:eastAsia="Times New Roman" w:cstheme="minorHAnsi"/>
          <w:color w:val="000000"/>
        </w:rPr>
      </w:pPr>
      <w:r w:rsidRPr="00F00F4E">
        <w:rPr>
          <w:rFonts w:eastAsia="Times New Roman" w:cstheme="minorHAnsi"/>
          <w:color w:val="000000"/>
          <w:sz w:val="24"/>
          <w:szCs w:val="24"/>
        </w:rPr>
        <w:t>Only You</w:t>
      </w:r>
    </w:p>
    <w:p w14:paraId="1CDBC515" w14:textId="43B96454" w:rsidR="00E775CA" w:rsidRPr="00F00F4E" w:rsidRDefault="00E775CA" w:rsidP="00E775CA">
      <w:pPr>
        <w:pStyle w:val="ListParagraph"/>
        <w:numPr>
          <w:ilvl w:val="1"/>
          <w:numId w:val="1"/>
        </w:numPr>
        <w:spacing w:after="0" w:line="240" w:lineRule="auto"/>
        <w:rPr>
          <w:rFonts w:eastAsia="Times New Roman" w:cstheme="minorHAnsi"/>
          <w:color w:val="000000"/>
        </w:rPr>
      </w:pPr>
      <w:r w:rsidRPr="00F00F4E">
        <w:rPr>
          <w:rFonts w:eastAsia="Times New Roman" w:cstheme="minorHAnsi"/>
          <w:color w:val="000000"/>
          <w:sz w:val="24"/>
          <w:szCs w:val="24"/>
        </w:rPr>
        <w:t>before midnight</w:t>
      </w:r>
    </w:p>
    <w:p w14:paraId="3A4AC302" w14:textId="6127EB0E" w:rsidR="00E775CA" w:rsidRPr="00F00F4E" w:rsidRDefault="00E775CA" w:rsidP="00E775CA">
      <w:pPr>
        <w:pStyle w:val="ListParagraph"/>
        <w:numPr>
          <w:ilvl w:val="1"/>
          <w:numId w:val="1"/>
        </w:numPr>
        <w:spacing w:after="0" w:line="240" w:lineRule="auto"/>
        <w:rPr>
          <w:rFonts w:eastAsia="Times New Roman" w:cstheme="minorHAnsi"/>
          <w:color w:val="000000"/>
        </w:rPr>
      </w:pPr>
      <w:r w:rsidRPr="00F00F4E">
        <w:rPr>
          <w:rFonts w:eastAsia="Times New Roman" w:cstheme="minorHAnsi"/>
          <w:color w:val="000000"/>
          <w:sz w:val="24"/>
          <w:szCs w:val="24"/>
        </w:rPr>
        <w:t>got a sec</w:t>
      </w:r>
    </w:p>
    <w:p w14:paraId="130CB285" w14:textId="569E60F3" w:rsidR="00A37666" w:rsidRPr="00F00F4E" w:rsidRDefault="00E775CA" w:rsidP="00E775CA">
      <w:pPr>
        <w:spacing w:after="0" w:line="240" w:lineRule="auto"/>
        <w:ind w:left="720"/>
        <w:rPr>
          <w:rFonts w:eastAsia="Times New Roman" w:cstheme="minorHAnsi"/>
          <w:color w:val="000000"/>
        </w:rPr>
      </w:pPr>
      <w:r w:rsidRPr="00F00F4E">
        <w:rPr>
          <w:rFonts w:eastAsia="Times New Roman" w:cstheme="minorHAnsi"/>
          <w:color w:val="000000"/>
        </w:rPr>
        <w:t>Number of clicks and number of gifts are higher in first 2 emails because of click based on subject ‘Only You’ has most performance and number of gifts in ‘before midnight’</w:t>
      </w:r>
      <w:r w:rsidR="00EF366F" w:rsidRPr="00F00F4E">
        <w:rPr>
          <w:rFonts w:eastAsia="Times New Roman" w:cstheme="minorHAnsi"/>
          <w:color w:val="000000"/>
        </w:rPr>
        <w:t xml:space="preserve"> has best content</w:t>
      </w:r>
    </w:p>
    <w:p w14:paraId="010BED7C" w14:textId="77777777" w:rsidR="002D69B7" w:rsidRPr="00F00F4E" w:rsidRDefault="002D69B7" w:rsidP="0046333E">
      <w:pPr>
        <w:spacing w:after="0" w:line="240" w:lineRule="auto"/>
        <w:ind w:left="720"/>
        <w:rPr>
          <w:rFonts w:eastAsia="Times New Roman" w:cstheme="minorHAnsi"/>
          <w:color w:val="000000"/>
          <w:sz w:val="10"/>
          <w:szCs w:val="10"/>
        </w:rPr>
      </w:pPr>
    </w:p>
    <w:p w14:paraId="6839673F" w14:textId="112F091A" w:rsidR="00E775CA" w:rsidRPr="00F00F4E" w:rsidRDefault="00E775CA" w:rsidP="00E775CA">
      <w:pPr>
        <w:pStyle w:val="ListParagraph"/>
        <w:numPr>
          <w:ilvl w:val="0"/>
          <w:numId w:val="1"/>
        </w:numPr>
        <w:spacing w:after="0" w:line="240" w:lineRule="auto"/>
        <w:rPr>
          <w:rFonts w:eastAsia="Times New Roman" w:cstheme="minorHAnsi"/>
          <w:sz w:val="24"/>
          <w:szCs w:val="24"/>
        </w:rPr>
      </w:pPr>
      <w:r w:rsidRPr="00F00F4E">
        <w:rPr>
          <w:rFonts w:eastAsia="Times New Roman" w:cstheme="minorHAnsi"/>
          <w:color w:val="000000"/>
          <w:sz w:val="24"/>
          <w:szCs w:val="24"/>
        </w:rPr>
        <w:t>Should the client be concerned about the drop in average gift from the “this is crazy” email to the “one more minute” message? Please explain your answer. </w:t>
      </w:r>
    </w:p>
    <w:p w14:paraId="7D3AD1F8" w14:textId="77777777" w:rsidR="00E775CA" w:rsidRPr="00F00F4E" w:rsidRDefault="00E775CA" w:rsidP="00E775CA">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7"/>
        <w:gridCol w:w="683"/>
        <w:gridCol w:w="939"/>
        <w:gridCol w:w="1460"/>
      </w:tblGrid>
      <w:tr w:rsidR="00E775CA" w:rsidRPr="00F00F4E" w14:paraId="4A7BA222" w14:textId="77777777" w:rsidTr="00E775CA">
        <w:trPr>
          <w:trHeight w:val="1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6217C"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F7EC5"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Gifts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F148D"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Raised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158D"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Average Gift</w:t>
            </w:r>
          </w:p>
        </w:tc>
      </w:tr>
      <w:tr w:rsidR="00E775CA" w:rsidRPr="00F00F4E" w14:paraId="1684A186" w14:textId="77777777" w:rsidTr="00E775CA">
        <w:trPr>
          <w:trHeight w:val="2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7D004"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one more minute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3DEE1"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A24C6"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$2,109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17AE6"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$30.13 </w:t>
            </w:r>
          </w:p>
        </w:tc>
      </w:tr>
      <w:tr w:rsidR="00E775CA" w:rsidRPr="00F00F4E" w14:paraId="3FCEDCFF" w14:textId="77777777" w:rsidTr="00E775CA">
        <w:trPr>
          <w:trHeight w:val="1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54E98"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this is crazy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510E9"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67F80"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$2,543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64EEE"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$49.86</w:t>
            </w:r>
          </w:p>
        </w:tc>
      </w:tr>
    </w:tbl>
    <w:p w14:paraId="7E0108FC" w14:textId="77777777" w:rsidR="00E775CA" w:rsidRPr="00F00F4E" w:rsidRDefault="00E775CA" w:rsidP="00E775CA">
      <w:pPr>
        <w:spacing w:after="0" w:line="240" w:lineRule="auto"/>
        <w:rPr>
          <w:rFonts w:eastAsia="Times New Roman" w:cstheme="minorHAnsi"/>
          <w:sz w:val="24"/>
          <w:szCs w:val="24"/>
        </w:rPr>
      </w:pPr>
    </w:p>
    <w:p w14:paraId="08C2B066" w14:textId="62430CC9" w:rsidR="00E775CA" w:rsidRPr="00F00F4E" w:rsidRDefault="00E775CA" w:rsidP="00E717E4">
      <w:pPr>
        <w:spacing w:after="0" w:line="240" w:lineRule="auto"/>
        <w:ind w:left="720"/>
        <w:rPr>
          <w:rFonts w:eastAsia="Times New Roman" w:cstheme="minorHAnsi"/>
          <w:sz w:val="24"/>
          <w:szCs w:val="24"/>
        </w:rPr>
      </w:pPr>
      <w:r w:rsidRPr="00F00F4E">
        <w:rPr>
          <w:rFonts w:eastAsia="Times New Roman" w:cstheme="minorHAnsi"/>
          <w:color w:val="000000"/>
          <w:sz w:val="24"/>
          <w:szCs w:val="24"/>
        </w:rPr>
        <w:t>Explanation:</w:t>
      </w:r>
      <w:r w:rsidR="00D059B6" w:rsidRPr="00F00F4E">
        <w:rPr>
          <w:rFonts w:eastAsia="Times New Roman" w:cstheme="minorHAnsi"/>
          <w:color w:val="000000"/>
          <w:sz w:val="24"/>
          <w:szCs w:val="24"/>
        </w:rPr>
        <w:t xml:space="preserve"> The drop in terms of percentage </w:t>
      </w:r>
      <w:r w:rsidR="00710652" w:rsidRPr="00F00F4E">
        <w:rPr>
          <w:rFonts w:eastAsia="Times New Roman" w:cstheme="minorHAnsi"/>
          <w:color w:val="000000"/>
          <w:sz w:val="24"/>
          <w:szCs w:val="24"/>
        </w:rPr>
        <w:t>is 27% but the amount raised is more which means the average gift price is still more which still a good thing for now.</w:t>
      </w:r>
    </w:p>
    <w:p w14:paraId="2FF5EE7B" w14:textId="77777777" w:rsidR="00E775CA" w:rsidRPr="00F00F4E" w:rsidRDefault="00E775CA" w:rsidP="00E775CA">
      <w:pPr>
        <w:spacing w:after="0" w:line="240" w:lineRule="auto"/>
        <w:rPr>
          <w:rFonts w:eastAsia="Times New Roman" w:cstheme="minorHAnsi"/>
          <w:sz w:val="24"/>
          <w:szCs w:val="24"/>
        </w:rPr>
      </w:pPr>
    </w:p>
    <w:p w14:paraId="622A6CD0" w14:textId="58C8F21D" w:rsidR="00E775CA" w:rsidRPr="00F00F4E" w:rsidRDefault="00E775CA" w:rsidP="00E775CA">
      <w:pPr>
        <w:pStyle w:val="ListParagraph"/>
        <w:numPr>
          <w:ilvl w:val="0"/>
          <w:numId w:val="1"/>
        </w:numPr>
        <w:spacing w:after="0" w:line="240" w:lineRule="auto"/>
        <w:rPr>
          <w:rFonts w:eastAsia="Times New Roman" w:cstheme="minorHAnsi"/>
          <w:sz w:val="24"/>
          <w:szCs w:val="24"/>
        </w:rPr>
      </w:pPr>
      <w:r w:rsidRPr="00F00F4E">
        <w:rPr>
          <w:rFonts w:eastAsia="Times New Roman" w:cstheme="minorHAnsi"/>
          <w:color w:val="000000"/>
          <w:sz w:val="24"/>
          <w:szCs w:val="24"/>
        </w:rPr>
        <w:t>How would you say the response rate for the “one more minute” message compares to the “can’t stop hitting refresh” message? Please explain your answer and show your math.</w:t>
      </w:r>
    </w:p>
    <w:tbl>
      <w:tblPr>
        <w:tblW w:w="0" w:type="auto"/>
        <w:tblCellMar>
          <w:top w:w="15" w:type="dxa"/>
          <w:left w:w="15" w:type="dxa"/>
          <w:bottom w:w="15" w:type="dxa"/>
          <w:right w:w="15" w:type="dxa"/>
        </w:tblCellMar>
        <w:tblLook w:val="04A0" w:firstRow="1" w:lastRow="0" w:firstColumn="1" w:lastColumn="0" w:noHBand="0" w:noVBand="1"/>
      </w:tblPr>
      <w:tblGrid>
        <w:gridCol w:w="2624"/>
        <w:gridCol w:w="885"/>
        <w:gridCol w:w="1269"/>
        <w:gridCol w:w="1683"/>
      </w:tblGrid>
      <w:tr w:rsidR="00E775CA" w:rsidRPr="00F00F4E" w14:paraId="58B21C90" w14:textId="77777777" w:rsidTr="00E775CA">
        <w:trPr>
          <w:trHeight w:val="3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D3F88"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Subject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B0152"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Sent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E9A7B"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Open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9258A"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b/>
                <w:bCs/>
                <w:color w:val="000000"/>
                <w:sz w:val="24"/>
                <w:szCs w:val="24"/>
              </w:rPr>
              <w:t>Response Rate</w:t>
            </w:r>
          </w:p>
        </w:tc>
      </w:tr>
      <w:tr w:rsidR="00E775CA" w:rsidRPr="00F00F4E" w14:paraId="023422D3" w14:textId="77777777" w:rsidTr="00E775CA">
        <w:trPr>
          <w:trHeight w:val="3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E9CD9"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one more minute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41730"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33,251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A448E"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21.4%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4FDA9"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0.12%</w:t>
            </w:r>
          </w:p>
        </w:tc>
      </w:tr>
      <w:tr w:rsidR="00E775CA" w:rsidRPr="00F00F4E" w14:paraId="48DE56A3" w14:textId="77777777" w:rsidTr="00E775CA">
        <w:trPr>
          <w:trHeight w:val="1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8B7D2"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can’t stop hitting refresh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0AB7D"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33,160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FADBB"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22.0%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8B82C"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0.08%</w:t>
            </w:r>
          </w:p>
        </w:tc>
      </w:tr>
    </w:tbl>
    <w:p w14:paraId="14AE7F36" w14:textId="77777777" w:rsidR="00E775CA" w:rsidRPr="00F00F4E" w:rsidRDefault="00E775CA" w:rsidP="00E775CA">
      <w:pPr>
        <w:spacing w:after="0" w:line="240" w:lineRule="auto"/>
        <w:rPr>
          <w:rFonts w:eastAsia="Times New Roman" w:cstheme="minorHAnsi"/>
          <w:sz w:val="24"/>
          <w:szCs w:val="24"/>
        </w:rPr>
      </w:pPr>
    </w:p>
    <w:p w14:paraId="055305D9"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a) Much better</w:t>
      </w:r>
    </w:p>
    <w:p w14:paraId="5D141765"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b) Better</w:t>
      </w:r>
    </w:p>
    <w:p w14:paraId="66D2550E"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c) About the same</w:t>
      </w:r>
    </w:p>
    <w:p w14:paraId="2E15F259" w14:textId="77777777"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d) Worse</w:t>
      </w:r>
    </w:p>
    <w:p w14:paraId="44ECDA91" w14:textId="4F6A3D4D" w:rsidR="00E775CA" w:rsidRPr="00F00F4E" w:rsidRDefault="00E775CA" w:rsidP="00E775CA">
      <w:pPr>
        <w:spacing w:after="0" w:line="240" w:lineRule="auto"/>
        <w:rPr>
          <w:rFonts w:eastAsia="Times New Roman" w:cstheme="minorHAnsi"/>
          <w:sz w:val="24"/>
          <w:szCs w:val="24"/>
        </w:rPr>
      </w:pPr>
      <w:r w:rsidRPr="00F00F4E">
        <w:rPr>
          <w:rFonts w:eastAsia="Times New Roman" w:cstheme="minorHAnsi"/>
          <w:color w:val="000000"/>
          <w:sz w:val="24"/>
          <w:szCs w:val="24"/>
        </w:rPr>
        <w:t>e) Much worse</w:t>
      </w:r>
    </w:p>
    <w:p w14:paraId="4D89B98D" w14:textId="7B0855CC" w:rsidR="00E775CA" w:rsidRPr="00F00F4E" w:rsidRDefault="00E775CA" w:rsidP="00E775CA">
      <w:pPr>
        <w:spacing w:after="0" w:line="240" w:lineRule="auto"/>
        <w:rPr>
          <w:rFonts w:eastAsia="Times New Roman" w:cstheme="minorHAnsi"/>
          <w:color w:val="000000"/>
          <w:sz w:val="24"/>
          <w:szCs w:val="24"/>
        </w:rPr>
      </w:pPr>
      <w:r w:rsidRPr="00F00F4E">
        <w:rPr>
          <w:rFonts w:eastAsia="Times New Roman" w:cstheme="minorHAnsi"/>
          <w:color w:val="000000"/>
          <w:sz w:val="24"/>
          <w:szCs w:val="24"/>
        </w:rPr>
        <w:t xml:space="preserve">Explanation: </w:t>
      </w:r>
      <w:r w:rsidR="00A739D2" w:rsidRPr="00F00F4E">
        <w:rPr>
          <w:rFonts w:eastAsia="Times New Roman" w:cstheme="minorHAnsi"/>
          <w:color w:val="000000"/>
          <w:sz w:val="24"/>
          <w:szCs w:val="24"/>
        </w:rPr>
        <w:t xml:space="preserve">I think the response is </w:t>
      </w:r>
      <w:r w:rsidR="00F00F4E">
        <w:rPr>
          <w:rFonts w:eastAsia="Times New Roman" w:cstheme="minorHAnsi"/>
          <w:color w:val="000000"/>
          <w:sz w:val="24"/>
          <w:szCs w:val="24"/>
        </w:rPr>
        <w:t>“</w:t>
      </w:r>
      <w:r w:rsidR="00A739D2" w:rsidRPr="00F00F4E">
        <w:rPr>
          <w:rFonts w:eastAsia="Times New Roman" w:cstheme="minorHAnsi"/>
          <w:color w:val="000000"/>
          <w:sz w:val="24"/>
          <w:szCs w:val="24"/>
        </w:rPr>
        <w:t>much better</w:t>
      </w:r>
      <w:r w:rsidR="00F00F4E">
        <w:rPr>
          <w:rFonts w:eastAsia="Times New Roman" w:cstheme="minorHAnsi"/>
          <w:color w:val="000000"/>
          <w:sz w:val="24"/>
          <w:szCs w:val="24"/>
        </w:rPr>
        <w:t>”</w:t>
      </w:r>
      <w:r w:rsidR="00A739D2" w:rsidRPr="00F00F4E">
        <w:rPr>
          <w:rFonts w:eastAsia="Times New Roman" w:cstheme="minorHAnsi"/>
          <w:color w:val="000000"/>
          <w:sz w:val="24"/>
          <w:szCs w:val="24"/>
        </w:rPr>
        <w:t xml:space="preserve"> because the increase is almost 50%</w:t>
      </w:r>
    </w:p>
    <w:p w14:paraId="3BCFD4CE" w14:textId="5390A1B2" w:rsidR="00A739D2" w:rsidRPr="00F00F4E" w:rsidRDefault="00A739D2" w:rsidP="00E775CA">
      <w:pPr>
        <w:spacing w:after="0" w:line="240" w:lineRule="auto"/>
        <w:rPr>
          <w:rFonts w:eastAsia="Times New Roman" w:cstheme="minorHAnsi"/>
          <w:color w:val="000000"/>
          <w:sz w:val="24"/>
          <w:szCs w:val="24"/>
        </w:rPr>
      </w:pPr>
      <w:r w:rsidRPr="00F00F4E">
        <w:rPr>
          <w:rFonts w:eastAsia="Times New Roman" w:cstheme="minorHAnsi"/>
          <w:color w:val="000000"/>
          <w:sz w:val="24"/>
          <w:szCs w:val="24"/>
        </w:rPr>
        <w:t>33251*0.12=3990</w:t>
      </w:r>
    </w:p>
    <w:p w14:paraId="353A98D0" w14:textId="26AD42B7" w:rsidR="00A739D2" w:rsidRPr="00F00F4E" w:rsidRDefault="00A739D2" w:rsidP="00E775CA">
      <w:pPr>
        <w:spacing w:after="0" w:line="240" w:lineRule="auto"/>
        <w:rPr>
          <w:rFonts w:eastAsia="Times New Roman" w:cstheme="minorHAnsi"/>
          <w:color w:val="000000"/>
          <w:sz w:val="24"/>
          <w:szCs w:val="24"/>
        </w:rPr>
      </w:pPr>
      <w:r w:rsidRPr="00F00F4E">
        <w:rPr>
          <w:rFonts w:eastAsia="Times New Roman" w:cstheme="minorHAnsi"/>
          <w:color w:val="000000"/>
          <w:sz w:val="24"/>
          <w:szCs w:val="24"/>
        </w:rPr>
        <w:t>33610*0.08=2688</w:t>
      </w:r>
    </w:p>
    <w:p w14:paraId="5FE53D2C" w14:textId="4E0F4F27" w:rsidR="00A739D2" w:rsidRPr="00F00F4E" w:rsidRDefault="00A739D2" w:rsidP="00E775CA">
      <w:pPr>
        <w:spacing w:after="0" w:line="240" w:lineRule="auto"/>
        <w:rPr>
          <w:rFonts w:eastAsia="Times New Roman" w:cstheme="minorHAnsi"/>
          <w:sz w:val="24"/>
          <w:szCs w:val="24"/>
        </w:rPr>
      </w:pPr>
      <w:r w:rsidRPr="00F00F4E">
        <w:rPr>
          <w:rFonts w:eastAsia="Times New Roman" w:cstheme="minorHAnsi"/>
          <w:color w:val="000000"/>
          <w:sz w:val="24"/>
          <w:szCs w:val="24"/>
        </w:rPr>
        <w:t>(3990-2688)/2688=</w:t>
      </w:r>
      <w:r w:rsidR="00222B51" w:rsidRPr="00F00F4E">
        <w:rPr>
          <w:rFonts w:eastAsia="Times New Roman" w:cstheme="minorHAnsi"/>
          <w:color w:val="000000"/>
          <w:sz w:val="24"/>
          <w:szCs w:val="24"/>
        </w:rPr>
        <w:t>48%</w:t>
      </w:r>
    </w:p>
    <w:p w14:paraId="4C9694E8" w14:textId="1221A1CB" w:rsidR="0046333E" w:rsidRPr="00F00F4E" w:rsidRDefault="0046333E" w:rsidP="00E775CA">
      <w:pPr>
        <w:pStyle w:val="ListParagraph"/>
        <w:rPr>
          <w:rFonts w:cstheme="minorHAnsi"/>
          <w:sz w:val="32"/>
          <w:szCs w:val="32"/>
        </w:rPr>
      </w:pPr>
    </w:p>
    <w:p w14:paraId="739FD731" w14:textId="2BF11E8B" w:rsidR="00133BE8" w:rsidRDefault="00F00F4E" w:rsidP="00133BE8">
      <w:pPr>
        <w:pStyle w:val="ListParagraph"/>
        <w:rPr>
          <w:rFonts w:cstheme="minorHAnsi"/>
          <w:color w:val="222222"/>
          <w:sz w:val="44"/>
          <w:szCs w:val="44"/>
          <w:shd w:val="clear" w:color="auto" w:fill="FFFFFF"/>
        </w:rPr>
      </w:pPr>
      <w:r w:rsidRPr="00F00F4E">
        <w:rPr>
          <w:rFonts w:cstheme="minorHAnsi"/>
          <w:color w:val="222222"/>
          <w:sz w:val="44"/>
          <w:szCs w:val="44"/>
          <w:shd w:val="clear" w:color="auto" w:fill="FFFFFF"/>
        </w:rPr>
        <w:t>E</w:t>
      </w:r>
      <w:r w:rsidRPr="00F00F4E">
        <w:rPr>
          <w:rFonts w:cstheme="minorHAnsi"/>
          <w:color w:val="222222"/>
          <w:sz w:val="44"/>
          <w:szCs w:val="44"/>
          <w:shd w:val="clear" w:color="auto" w:fill="FFFFFF"/>
        </w:rPr>
        <w:t>mail segmentation exercise:</w:t>
      </w:r>
    </w:p>
    <w:p w14:paraId="5C2D8D4A" w14:textId="77777777" w:rsidR="00E1076E" w:rsidRPr="00E1076E" w:rsidRDefault="00E1076E" w:rsidP="00133BE8">
      <w:pPr>
        <w:pStyle w:val="ListParagraph"/>
        <w:rPr>
          <w:rFonts w:cstheme="minorHAnsi"/>
          <w:color w:val="000000"/>
          <w:sz w:val="52"/>
          <w:szCs w:val="52"/>
        </w:rPr>
      </w:pPr>
    </w:p>
    <w:p w14:paraId="690BEA9D" w14:textId="35E9EFF8" w:rsidR="00133BE8" w:rsidRPr="00E1076E" w:rsidRDefault="00CF3614" w:rsidP="00133BE8">
      <w:pPr>
        <w:pStyle w:val="ListParagraph"/>
        <w:numPr>
          <w:ilvl w:val="0"/>
          <w:numId w:val="4"/>
        </w:numPr>
        <w:rPr>
          <w:rFonts w:cstheme="minorHAnsi"/>
          <w:color w:val="000000"/>
          <w:sz w:val="28"/>
          <w:szCs w:val="28"/>
        </w:rPr>
      </w:pPr>
      <w:r w:rsidRPr="00E1076E">
        <w:rPr>
          <w:rFonts w:cstheme="minorHAnsi"/>
          <w:color w:val="000000"/>
          <w:sz w:val="28"/>
          <w:szCs w:val="28"/>
        </w:rPr>
        <w:t>((</w:t>
      </w:r>
      <w:r w:rsidR="009535ED" w:rsidRPr="00E1076E">
        <w:rPr>
          <w:rFonts w:cstheme="minorHAnsi"/>
          <w:color w:val="000000"/>
          <w:sz w:val="28"/>
          <w:szCs w:val="28"/>
        </w:rPr>
        <w:t>“ALS – Full List”</w:t>
      </w:r>
      <w:r w:rsidR="009535ED" w:rsidRPr="00E1076E">
        <w:rPr>
          <w:rFonts w:cstheme="minorHAnsi"/>
          <w:sz w:val="28"/>
          <w:szCs w:val="28"/>
        </w:rPr>
        <w:t xml:space="preserve"> </w:t>
      </w:r>
      <w:r w:rsidR="002479FC" w:rsidRPr="00E1076E">
        <w:rPr>
          <w:rFonts w:cstheme="minorHAnsi"/>
          <w:sz w:val="28"/>
          <w:szCs w:val="28"/>
        </w:rPr>
        <w:t xml:space="preserve">intersection </w:t>
      </w:r>
      <w:r w:rsidR="002479FC" w:rsidRPr="00E1076E">
        <w:rPr>
          <w:rFonts w:cstheme="minorHAnsi"/>
          <w:color w:val="000000"/>
          <w:sz w:val="28"/>
          <w:szCs w:val="28"/>
        </w:rPr>
        <w:t>“Opened in the last 6 months”</w:t>
      </w:r>
      <w:r w:rsidRPr="00E1076E">
        <w:rPr>
          <w:rFonts w:cstheme="minorHAnsi"/>
          <w:color w:val="000000"/>
          <w:sz w:val="28"/>
          <w:szCs w:val="28"/>
        </w:rPr>
        <w:t>)</w:t>
      </w:r>
      <w:r w:rsidR="002479FC" w:rsidRPr="00E1076E">
        <w:rPr>
          <w:rFonts w:cstheme="minorHAnsi"/>
          <w:color w:val="000000"/>
          <w:sz w:val="28"/>
          <w:szCs w:val="28"/>
        </w:rPr>
        <w:t xml:space="preserve"> intersection “Donor = yes”)</w:t>
      </w:r>
      <w:r w:rsidR="00E877A3" w:rsidRPr="00E1076E">
        <w:rPr>
          <w:rFonts w:cstheme="minorHAnsi"/>
          <w:color w:val="000000"/>
          <w:sz w:val="28"/>
          <w:szCs w:val="28"/>
        </w:rPr>
        <w:t xml:space="preserve"> U “ALS – Full List” intersection “Joined in the last 6 months”</w:t>
      </w:r>
    </w:p>
    <w:p w14:paraId="1FB508E1" w14:textId="51175395" w:rsidR="00CF3614" w:rsidRPr="00E1076E" w:rsidRDefault="00CF3614" w:rsidP="00133BE8">
      <w:pPr>
        <w:pStyle w:val="ListParagraph"/>
        <w:ind w:left="360"/>
        <w:rPr>
          <w:rFonts w:cstheme="minorHAnsi"/>
          <w:color w:val="000000"/>
          <w:sz w:val="28"/>
          <w:szCs w:val="28"/>
        </w:rPr>
      </w:pPr>
      <w:r w:rsidRPr="00E1076E">
        <w:rPr>
          <w:rFonts w:cstheme="minorHAnsi"/>
          <w:color w:val="000000"/>
          <w:sz w:val="28"/>
          <w:szCs w:val="28"/>
        </w:rPr>
        <w:t>“ALS – Full List”</w:t>
      </w:r>
      <w:r w:rsidRPr="00E1076E">
        <w:rPr>
          <w:rFonts w:cstheme="minorHAnsi"/>
          <w:sz w:val="28"/>
          <w:szCs w:val="28"/>
        </w:rPr>
        <w:t xml:space="preserve"> intersection ((</w:t>
      </w:r>
      <w:r w:rsidRPr="00E1076E">
        <w:rPr>
          <w:rFonts w:cstheme="minorHAnsi"/>
          <w:color w:val="000000"/>
          <w:sz w:val="28"/>
          <w:szCs w:val="28"/>
        </w:rPr>
        <w:t>“Opened in the last 6 months” intersection “Donor = yes”) U “Joined in the last 6 months”)</w:t>
      </w:r>
    </w:p>
    <w:p w14:paraId="06EE6468" w14:textId="028EA521" w:rsidR="00133BE8" w:rsidRPr="00E1076E" w:rsidRDefault="00133BE8" w:rsidP="00133BE8">
      <w:pPr>
        <w:pStyle w:val="ListParagraph"/>
        <w:ind w:left="360"/>
        <w:rPr>
          <w:rFonts w:cstheme="minorHAnsi"/>
          <w:color w:val="000000"/>
          <w:sz w:val="28"/>
          <w:szCs w:val="28"/>
        </w:rPr>
      </w:pPr>
    </w:p>
    <w:p w14:paraId="35619112" w14:textId="77777777" w:rsidR="00133BE8" w:rsidRPr="00E1076E" w:rsidRDefault="00133BE8" w:rsidP="00133BE8">
      <w:pPr>
        <w:pStyle w:val="ListParagraph"/>
        <w:ind w:left="360"/>
        <w:rPr>
          <w:rFonts w:cstheme="minorHAnsi"/>
          <w:color w:val="000000"/>
          <w:sz w:val="28"/>
          <w:szCs w:val="28"/>
        </w:rPr>
      </w:pPr>
    </w:p>
    <w:p w14:paraId="62F2D77B" w14:textId="1116FE9B" w:rsidR="00B83A96" w:rsidRPr="00E1076E" w:rsidRDefault="00B83A96" w:rsidP="00133BE8">
      <w:pPr>
        <w:pStyle w:val="ListParagraph"/>
        <w:numPr>
          <w:ilvl w:val="0"/>
          <w:numId w:val="4"/>
        </w:numPr>
        <w:rPr>
          <w:rFonts w:cstheme="minorHAnsi"/>
          <w:color w:val="000000"/>
          <w:sz w:val="28"/>
          <w:szCs w:val="28"/>
        </w:rPr>
      </w:pPr>
    </w:p>
    <w:p w14:paraId="1E61373A" w14:textId="69BD525E" w:rsidR="00133BE8" w:rsidRPr="00E1076E" w:rsidRDefault="00133BE8" w:rsidP="00133BE8">
      <w:pPr>
        <w:pStyle w:val="ListParagraph"/>
        <w:numPr>
          <w:ilvl w:val="1"/>
          <w:numId w:val="4"/>
        </w:numPr>
        <w:rPr>
          <w:rFonts w:cstheme="minorHAnsi"/>
          <w:color w:val="000000"/>
          <w:sz w:val="28"/>
          <w:szCs w:val="28"/>
        </w:rPr>
      </w:pPr>
      <w:r w:rsidRPr="00E1076E">
        <w:rPr>
          <w:rFonts w:cstheme="minorHAnsi"/>
          <w:color w:val="000000"/>
          <w:sz w:val="28"/>
          <w:szCs w:val="28"/>
        </w:rPr>
        <w:t>Segment 1: those who are having ad names and are donors</w:t>
      </w:r>
    </w:p>
    <w:p w14:paraId="25F293B1" w14:textId="2DCFD225" w:rsidR="00133BE8" w:rsidRPr="00E1076E" w:rsidRDefault="007747BD" w:rsidP="00133BE8">
      <w:pPr>
        <w:pStyle w:val="ListParagraph"/>
        <w:numPr>
          <w:ilvl w:val="1"/>
          <w:numId w:val="4"/>
        </w:numPr>
        <w:rPr>
          <w:rFonts w:cstheme="minorHAnsi"/>
          <w:color w:val="000000"/>
          <w:sz w:val="28"/>
          <w:szCs w:val="28"/>
        </w:rPr>
      </w:pPr>
      <w:r w:rsidRPr="00E1076E">
        <w:rPr>
          <w:rFonts w:cstheme="minorHAnsi"/>
          <w:color w:val="000000"/>
          <w:sz w:val="28"/>
          <w:szCs w:val="28"/>
        </w:rPr>
        <w:t xml:space="preserve">Segment 2: </w:t>
      </w:r>
      <w:r w:rsidR="00133BE8" w:rsidRPr="00E1076E">
        <w:rPr>
          <w:rFonts w:cstheme="minorHAnsi"/>
          <w:color w:val="000000"/>
          <w:sz w:val="28"/>
          <w:szCs w:val="28"/>
        </w:rPr>
        <w:t>Are ad name but not a donor</w:t>
      </w:r>
    </w:p>
    <w:p w14:paraId="33BDEBEB" w14:textId="1B1AA548" w:rsidR="00133BE8" w:rsidRPr="00E1076E" w:rsidRDefault="007747BD" w:rsidP="004B03B8">
      <w:pPr>
        <w:pStyle w:val="ListParagraph"/>
        <w:numPr>
          <w:ilvl w:val="1"/>
          <w:numId w:val="4"/>
        </w:numPr>
        <w:rPr>
          <w:rFonts w:cstheme="minorHAnsi"/>
          <w:color w:val="000000"/>
          <w:sz w:val="28"/>
          <w:szCs w:val="28"/>
        </w:rPr>
      </w:pPr>
      <w:r w:rsidRPr="00E1076E">
        <w:rPr>
          <w:rFonts w:cstheme="minorHAnsi"/>
          <w:color w:val="000000"/>
          <w:sz w:val="28"/>
          <w:szCs w:val="28"/>
        </w:rPr>
        <w:t xml:space="preserve">Segment 3: </w:t>
      </w:r>
      <w:r w:rsidR="00133BE8" w:rsidRPr="00E1076E">
        <w:rPr>
          <w:rFonts w:cstheme="minorHAnsi"/>
          <w:color w:val="000000"/>
          <w:sz w:val="28"/>
          <w:szCs w:val="28"/>
        </w:rPr>
        <w:t>Are not ad name but are donor</w:t>
      </w:r>
    </w:p>
    <w:p w14:paraId="4C5A36C0" w14:textId="74A2199E" w:rsidR="00133BE8" w:rsidRPr="00E1076E" w:rsidRDefault="007747BD" w:rsidP="004B03B8">
      <w:pPr>
        <w:pStyle w:val="ListParagraph"/>
        <w:numPr>
          <w:ilvl w:val="1"/>
          <w:numId w:val="4"/>
        </w:numPr>
        <w:rPr>
          <w:rFonts w:cstheme="minorHAnsi"/>
          <w:color w:val="000000"/>
          <w:sz w:val="28"/>
          <w:szCs w:val="28"/>
        </w:rPr>
      </w:pPr>
      <w:r w:rsidRPr="00E1076E">
        <w:rPr>
          <w:rFonts w:cstheme="minorHAnsi"/>
          <w:color w:val="000000"/>
          <w:sz w:val="28"/>
          <w:szCs w:val="28"/>
        </w:rPr>
        <w:t>Segment 4 Are Non-ad non donor</w:t>
      </w:r>
    </w:p>
    <w:p w14:paraId="33228B91" w14:textId="63BE70DA" w:rsidR="007747BD" w:rsidRPr="00E1076E" w:rsidRDefault="007747BD" w:rsidP="007747BD">
      <w:pPr>
        <w:pStyle w:val="ListParagraph"/>
        <w:numPr>
          <w:ilvl w:val="2"/>
          <w:numId w:val="4"/>
        </w:numPr>
        <w:rPr>
          <w:rFonts w:cstheme="minorHAnsi"/>
          <w:color w:val="000000"/>
          <w:sz w:val="28"/>
          <w:szCs w:val="28"/>
        </w:rPr>
      </w:pPr>
      <w:r w:rsidRPr="00E1076E">
        <w:rPr>
          <w:rFonts w:cstheme="minorHAnsi"/>
          <w:color w:val="000000"/>
          <w:sz w:val="28"/>
          <w:szCs w:val="28"/>
        </w:rPr>
        <w:t xml:space="preserve">Should EXCLUDE: “Donor = yes” U “ALS – Ad </w:t>
      </w:r>
      <w:r w:rsidR="00AF3621" w:rsidRPr="00E1076E">
        <w:rPr>
          <w:rFonts w:cstheme="minorHAnsi"/>
          <w:color w:val="000000"/>
          <w:sz w:val="28"/>
          <w:szCs w:val="28"/>
        </w:rPr>
        <w:t>names” U</w:t>
      </w:r>
      <w:r w:rsidRPr="00E1076E">
        <w:rPr>
          <w:rFonts w:cstheme="minorHAnsi"/>
          <w:color w:val="000000"/>
          <w:sz w:val="28"/>
          <w:szCs w:val="28"/>
        </w:rPr>
        <w:t xml:space="preserve"> “20180111 – </w:t>
      </w:r>
      <w:proofErr w:type="gramStart"/>
      <w:r w:rsidRPr="00E1076E">
        <w:rPr>
          <w:rFonts w:cstheme="minorHAnsi"/>
          <w:color w:val="000000"/>
          <w:sz w:val="28"/>
          <w:szCs w:val="28"/>
        </w:rPr>
        <w:t>90 day</w:t>
      </w:r>
      <w:proofErr w:type="gramEnd"/>
      <w:r w:rsidRPr="00E1076E">
        <w:rPr>
          <w:rFonts w:cstheme="minorHAnsi"/>
          <w:color w:val="000000"/>
          <w:sz w:val="28"/>
          <w:szCs w:val="28"/>
        </w:rPr>
        <w:t xml:space="preserve"> non-opener suppression”</w:t>
      </w:r>
    </w:p>
    <w:p w14:paraId="1B2F12F4" w14:textId="7E47A860" w:rsidR="007747BD" w:rsidRPr="00E1076E" w:rsidRDefault="006C38F5" w:rsidP="006C38F5">
      <w:pPr>
        <w:pStyle w:val="ListParagraph"/>
        <w:numPr>
          <w:ilvl w:val="0"/>
          <w:numId w:val="4"/>
        </w:numPr>
        <w:rPr>
          <w:rFonts w:cstheme="minorHAnsi"/>
          <w:color w:val="000000"/>
          <w:sz w:val="28"/>
          <w:szCs w:val="28"/>
        </w:rPr>
      </w:pPr>
      <w:r w:rsidRPr="00E1076E">
        <w:rPr>
          <w:rFonts w:cstheme="minorHAnsi"/>
          <w:color w:val="000000"/>
          <w:sz w:val="28"/>
          <w:szCs w:val="28"/>
        </w:rPr>
        <w:t>Day 1 – version II – some group B will receive group C msg</w:t>
      </w:r>
    </w:p>
    <w:p w14:paraId="12B7044E" w14:textId="3DAE8B28" w:rsidR="0003287F" w:rsidRPr="00E1076E" w:rsidRDefault="0003287F" w:rsidP="0003287F">
      <w:pPr>
        <w:pStyle w:val="ListParagraph"/>
        <w:ind w:left="360"/>
        <w:rPr>
          <w:rFonts w:cstheme="minorHAnsi"/>
          <w:color w:val="000000"/>
          <w:sz w:val="28"/>
          <w:szCs w:val="28"/>
        </w:rPr>
      </w:pPr>
      <w:r w:rsidRPr="00E1076E">
        <w:rPr>
          <w:rFonts w:cstheme="minorHAnsi"/>
          <w:color w:val="000000"/>
          <w:sz w:val="28"/>
          <w:szCs w:val="28"/>
        </w:rPr>
        <w:t>Day 3 – version II</w:t>
      </w:r>
      <w:r w:rsidR="00183B40" w:rsidRPr="00E1076E">
        <w:rPr>
          <w:rFonts w:cstheme="minorHAnsi"/>
          <w:color w:val="000000"/>
          <w:sz w:val="28"/>
          <w:szCs w:val="28"/>
        </w:rPr>
        <w:t xml:space="preserve"> </w:t>
      </w:r>
      <w:r w:rsidRPr="00E1076E">
        <w:rPr>
          <w:rFonts w:cstheme="minorHAnsi"/>
          <w:color w:val="000000"/>
          <w:sz w:val="28"/>
          <w:szCs w:val="28"/>
        </w:rPr>
        <w:t>- some group B will receive group C msg</w:t>
      </w:r>
    </w:p>
    <w:p w14:paraId="1E137053" w14:textId="122CEED1" w:rsidR="006C38F5" w:rsidRPr="00E1076E" w:rsidRDefault="006C38F5" w:rsidP="006C38F5">
      <w:pPr>
        <w:ind w:left="360"/>
        <w:rPr>
          <w:rFonts w:cstheme="minorHAnsi"/>
          <w:color w:val="000000"/>
          <w:sz w:val="28"/>
          <w:szCs w:val="28"/>
        </w:rPr>
      </w:pPr>
    </w:p>
    <w:p w14:paraId="57D5018B" w14:textId="21A91CDF" w:rsidR="00133BE8" w:rsidRPr="00E1076E" w:rsidRDefault="00133BE8" w:rsidP="00CF3614">
      <w:pPr>
        <w:pStyle w:val="ListParagraph"/>
        <w:rPr>
          <w:rFonts w:cstheme="minorHAnsi"/>
          <w:color w:val="000000"/>
          <w:sz w:val="28"/>
          <w:szCs w:val="28"/>
        </w:rPr>
      </w:pPr>
    </w:p>
    <w:p w14:paraId="6FC555A6" w14:textId="72F8F3CD" w:rsidR="00133BE8" w:rsidRPr="00E1076E" w:rsidRDefault="00133BE8" w:rsidP="00CF3614">
      <w:pPr>
        <w:pStyle w:val="ListParagraph"/>
        <w:rPr>
          <w:rFonts w:cstheme="minorHAnsi"/>
          <w:color w:val="000000"/>
          <w:sz w:val="28"/>
          <w:szCs w:val="28"/>
        </w:rPr>
      </w:pPr>
    </w:p>
    <w:p w14:paraId="0059B1E7" w14:textId="0C0A9A5A" w:rsidR="00B83A96" w:rsidRPr="00E1076E" w:rsidRDefault="00B83A96" w:rsidP="00CF3614">
      <w:pPr>
        <w:pStyle w:val="ListParagraph"/>
        <w:rPr>
          <w:rFonts w:cstheme="minorHAnsi"/>
          <w:color w:val="000000"/>
          <w:sz w:val="28"/>
          <w:szCs w:val="28"/>
        </w:rPr>
      </w:pPr>
    </w:p>
    <w:p w14:paraId="0DD0215A" w14:textId="049C3376" w:rsidR="00B83A96" w:rsidRPr="00E1076E" w:rsidRDefault="00B83A96" w:rsidP="00CF3614">
      <w:pPr>
        <w:pStyle w:val="ListParagraph"/>
        <w:rPr>
          <w:rFonts w:cstheme="minorHAnsi"/>
          <w:color w:val="000000"/>
          <w:sz w:val="28"/>
          <w:szCs w:val="28"/>
        </w:rPr>
      </w:pPr>
    </w:p>
    <w:p w14:paraId="776EDBD1" w14:textId="2ADBF83D" w:rsidR="00B83A96" w:rsidRPr="00E1076E" w:rsidRDefault="00B83A96" w:rsidP="00CF3614">
      <w:pPr>
        <w:pStyle w:val="ListParagraph"/>
        <w:rPr>
          <w:rFonts w:cstheme="minorHAnsi"/>
          <w:color w:val="000000"/>
          <w:sz w:val="28"/>
          <w:szCs w:val="28"/>
        </w:rPr>
      </w:pPr>
    </w:p>
    <w:p w14:paraId="53CF0EA8" w14:textId="49721C58" w:rsidR="00B83A96" w:rsidRPr="00E1076E" w:rsidRDefault="00B83A96" w:rsidP="00CF3614">
      <w:pPr>
        <w:pStyle w:val="ListParagraph"/>
        <w:rPr>
          <w:rFonts w:cstheme="minorHAnsi"/>
          <w:color w:val="000000"/>
          <w:sz w:val="28"/>
          <w:szCs w:val="28"/>
        </w:rPr>
      </w:pPr>
    </w:p>
    <w:p w14:paraId="39B64997" w14:textId="2131F5BB" w:rsidR="00B83A96" w:rsidRPr="00E1076E" w:rsidRDefault="00B83A96" w:rsidP="00CF3614">
      <w:pPr>
        <w:pStyle w:val="ListParagraph"/>
        <w:rPr>
          <w:rFonts w:cstheme="minorHAnsi"/>
          <w:color w:val="000000"/>
          <w:sz w:val="28"/>
          <w:szCs w:val="28"/>
        </w:rPr>
      </w:pPr>
    </w:p>
    <w:p w14:paraId="14ACD28A" w14:textId="4515B62C" w:rsidR="00B83A96" w:rsidRPr="00E1076E" w:rsidRDefault="00B83A96" w:rsidP="00CF3614">
      <w:pPr>
        <w:pStyle w:val="ListParagraph"/>
        <w:rPr>
          <w:rFonts w:cstheme="minorHAnsi"/>
          <w:color w:val="000000"/>
          <w:sz w:val="28"/>
          <w:szCs w:val="28"/>
        </w:rPr>
      </w:pPr>
    </w:p>
    <w:p w14:paraId="6CFA9F1B" w14:textId="65B6C8F1" w:rsidR="00B83A96" w:rsidRPr="00E1076E" w:rsidRDefault="00B83A96" w:rsidP="00CF3614">
      <w:pPr>
        <w:pStyle w:val="ListParagraph"/>
        <w:rPr>
          <w:rFonts w:cstheme="minorHAnsi"/>
          <w:color w:val="000000"/>
          <w:sz w:val="28"/>
          <w:szCs w:val="28"/>
        </w:rPr>
      </w:pPr>
    </w:p>
    <w:p w14:paraId="3047A263" w14:textId="472D8BD4" w:rsidR="00B83A96" w:rsidRPr="00E1076E" w:rsidRDefault="00B83A96" w:rsidP="00CF3614">
      <w:pPr>
        <w:pStyle w:val="ListParagraph"/>
        <w:rPr>
          <w:rFonts w:cstheme="minorHAnsi"/>
          <w:color w:val="000000"/>
          <w:sz w:val="28"/>
          <w:szCs w:val="28"/>
        </w:rPr>
      </w:pPr>
    </w:p>
    <w:p w14:paraId="395A1204" w14:textId="4F7200AA" w:rsidR="00B83A96" w:rsidRPr="00E1076E" w:rsidRDefault="00B83A96" w:rsidP="00CF3614">
      <w:pPr>
        <w:pStyle w:val="ListParagraph"/>
        <w:rPr>
          <w:rFonts w:cstheme="minorHAnsi"/>
          <w:color w:val="000000"/>
          <w:sz w:val="28"/>
          <w:szCs w:val="28"/>
        </w:rPr>
      </w:pPr>
    </w:p>
    <w:p w14:paraId="63905219" w14:textId="32AA68D7" w:rsidR="00B83A96" w:rsidRPr="00E1076E" w:rsidRDefault="00B83A96" w:rsidP="00CF3614">
      <w:pPr>
        <w:pStyle w:val="ListParagraph"/>
        <w:rPr>
          <w:rFonts w:cstheme="minorHAnsi"/>
          <w:color w:val="000000"/>
          <w:sz w:val="28"/>
          <w:szCs w:val="28"/>
        </w:rPr>
      </w:pPr>
    </w:p>
    <w:p w14:paraId="1DC45355" w14:textId="5BB263B0" w:rsidR="00B83A96" w:rsidRPr="00E1076E" w:rsidRDefault="00B83A96" w:rsidP="00E1076E">
      <w:pPr>
        <w:rPr>
          <w:rFonts w:cstheme="minorHAnsi"/>
          <w:color w:val="000000"/>
        </w:rPr>
      </w:pPr>
    </w:p>
    <w:p w14:paraId="76F154E7" w14:textId="235306B3" w:rsidR="00B83A96" w:rsidRPr="00F00F4E" w:rsidRDefault="00B83A96" w:rsidP="00CF3614">
      <w:pPr>
        <w:pStyle w:val="ListParagraph"/>
        <w:rPr>
          <w:rFonts w:cstheme="minorHAnsi"/>
          <w:color w:val="000000"/>
        </w:rPr>
      </w:pPr>
    </w:p>
    <w:p w14:paraId="4334C058" w14:textId="59C3B61A" w:rsidR="00B83A96" w:rsidRPr="00F00F4E" w:rsidRDefault="00B83A96" w:rsidP="00CF3614">
      <w:pPr>
        <w:pStyle w:val="ListParagraph"/>
        <w:rPr>
          <w:rFonts w:cstheme="minorHAnsi"/>
          <w:color w:val="000000"/>
        </w:rPr>
      </w:pPr>
    </w:p>
    <w:p w14:paraId="442DDDE2" w14:textId="2EA60A28" w:rsidR="00B83A96" w:rsidRPr="00F00F4E" w:rsidRDefault="00B83A96" w:rsidP="00CF3614">
      <w:pPr>
        <w:pStyle w:val="ListParagraph"/>
        <w:rPr>
          <w:rFonts w:cstheme="minorHAnsi"/>
          <w:color w:val="000000"/>
        </w:rPr>
      </w:pPr>
    </w:p>
    <w:p w14:paraId="1AE9287B" w14:textId="77777777" w:rsidR="00542853" w:rsidRPr="00F00F4E" w:rsidRDefault="00542853" w:rsidP="00542853">
      <w:pPr>
        <w:spacing w:after="0" w:line="240" w:lineRule="auto"/>
        <w:rPr>
          <w:rFonts w:eastAsia="Times New Roman" w:cstheme="minorHAnsi"/>
          <w:sz w:val="24"/>
          <w:szCs w:val="24"/>
        </w:rPr>
      </w:pPr>
      <w:r w:rsidRPr="00F00F4E">
        <w:rPr>
          <w:rFonts w:eastAsia="Times New Roman" w:cstheme="minorHAnsi"/>
          <w:b/>
          <w:bCs/>
          <w:color w:val="000000"/>
          <w:sz w:val="24"/>
          <w:szCs w:val="24"/>
          <w:u w:val="single"/>
        </w:rPr>
        <w:t>Email</w:t>
      </w:r>
    </w:p>
    <w:p w14:paraId="7DC2B000" w14:textId="77777777" w:rsidR="00542853" w:rsidRPr="00F00F4E" w:rsidRDefault="00542853" w:rsidP="00542853">
      <w:pPr>
        <w:spacing w:after="0" w:line="240" w:lineRule="auto"/>
        <w:rPr>
          <w:rFonts w:eastAsia="Times New Roman"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42853" w:rsidRPr="00F00F4E" w14:paraId="555957F3" w14:textId="77777777" w:rsidTr="00542853">
        <w:tc>
          <w:tcPr>
            <w:tcW w:w="0" w:type="auto"/>
            <w:shd w:val="clear" w:color="auto" w:fill="FFFFFF"/>
            <w:tcMar>
              <w:top w:w="150" w:type="dxa"/>
              <w:left w:w="75" w:type="dxa"/>
              <w:bottom w:w="150" w:type="dxa"/>
              <w:right w:w="75" w:type="dxa"/>
            </w:tcMar>
            <w:vAlign w:val="center"/>
            <w:hideMark/>
          </w:tcPr>
          <w:p w14:paraId="30E6EE7B" w14:textId="77777777" w:rsidR="00542853" w:rsidRPr="00F00F4E" w:rsidRDefault="00542853" w:rsidP="00542853">
            <w:pPr>
              <w:spacing w:after="0" w:line="240" w:lineRule="auto"/>
              <w:rPr>
                <w:rFonts w:eastAsia="Times New Roman" w:cstheme="minorHAnsi"/>
                <w:sz w:val="24"/>
                <w:szCs w:val="24"/>
              </w:rPr>
            </w:pPr>
            <w:r w:rsidRPr="00F00F4E">
              <w:rPr>
                <w:rFonts w:eastAsia="Times New Roman" w:cstheme="minorHAnsi"/>
                <w:color w:val="000000"/>
                <w:sz w:val="28"/>
                <w:szCs w:val="28"/>
              </w:rPr>
              <w:t>First Name,</w:t>
            </w:r>
          </w:p>
          <w:p w14:paraId="2657AF8A" w14:textId="77777777" w:rsidR="00542853" w:rsidRPr="00F00F4E" w:rsidRDefault="00542853" w:rsidP="00542853">
            <w:pPr>
              <w:spacing w:after="0" w:line="240" w:lineRule="auto"/>
              <w:rPr>
                <w:rFonts w:eastAsia="Times New Roman" w:cstheme="minorHAnsi"/>
                <w:sz w:val="24"/>
                <w:szCs w:val="24"/>
              </w:rPr>
            </w:pPr>
          </w:p>
          <w:p w14:paraId="0CF60638" w14:textId="5E7582C8" w:rsidR="00542853" w:rsidRPr="00F00F4E" w:rsidRDefault="00542853" w:rsidP="00542853">
            <w:pPr>
              <w:spacing w:after="0" w:line="240" w:lineRule="auto"/>
              <w:rPr>
                <w:rFonts w:eastAsia="Times New Roman" w:cstheme="minorHAnsi"/>
                <w:sz w:val="24"/>
                <w:szCs w:val="24"/>
              </w:rPr>
            </w:pPr>
            <w:r w:rsidRPr="00F00F4E">
              <w:rPr>
                <w:rFonts w:eastAsia="Times New Roman" w:cstheme="minorHAnsi"/>
                <w:color w:val="000000"/>
                <w:sz w:val="28"/>
                <w:szCs w:val="28"/>
              </w:rPr>
              <w:t xml:space="preserve">It sounds too horrible to be true, but this </w:t>
            </w:r>
            <w:del w:id="0" w:author="Nehal Pawar" w:date="2020-08-09T20:11:00Z">
              <w:r w:rsidRPr="00F00F4E" w:rsidDel="00542853">
                <w:rPr>
                  <w:rFonts w:eastAsia="Times New Roman" w:cstheme="minorHAnsi"/>
                  <w:color w:val="000000"/>
                  <w:sz w:val="28"/>
                  <w:szCs w:val="28"/>
                </w:rPr>
                <w:delText xml:space="preserve">really </w:delText>
              </w:r>
            </w:del>
            <w:r w:rsidRPr="00F00F4E">
              <w:rPr>
                <w:rFonts w:eastAsia="Times New Roman" w:cstheme="minorHAnsi"/>
                <w:color w:val="000000"/>
                <w:sz w:val="28"/>
                <w:szCs w:val="28"/>
              </w:rPr>
              <w:t xml:space="preserve">is </w:t>
            </w:r>
            <w:del w:id="1" w:author="Nehal Pawar" w:date="2020-08-09T20:11:00Z">
              <w:r w:rsidRPr="00F00F4E" w:rsidDel="00542853">
                <w:rPr>
                  <w:rFonts w:eastAsia="Times New Roman" w:cstheme="minorHAnsi"/>
                  <w:color w:val="000000"/>
                  <w:sz w:val="28"/>
                  <w:szCs w:val="28"/>
                </w:rPr>
                <w:delText xml:space="preserve">really </w:delText>
              </w:r>
            </w:del>
            <w:r w:rsidRPr="00F00F4E">
              <w:rPr>
                <w:rFonts w:eastAsia="Times New Roman" w:cstheme="minorHAnsi"/>
                <w:color w:val="000000"/>
                <w:sz w:val="28"/>
                <w:szCs w:val="28"/>
              </w:rPr>
              <w:t xml:space="preserve">happening: Donald Trump picked Scott Pruitt as the chair of the Environmental Protection Association, and climate deniers are </w:t>
            </w:r>
            <w:r w:rsidRPr="00F00F4E">
              <w:rPr>
                <w:rFonts w:eastAsia="Times New Roman" w:cstheme="minorHAnsi"/>
                <w:i/>
                <w:iCs/>
                <w:color w:val="000000"/>
                <w:sz w:val="28"/>
                <w:szCs w:val="28"/>
              </w:rPr>
              <w:t>thrilled.</w:t>
            </w:r>
            <w:r w:rsidRPr="00F00F4E">
              <w:rPr>
                <w:rFonts w:eastAsia="Times New Roman" w:cstheme="minorHAnsi"/>
                <w:color w:val="000000"/>
                <w:sz w:val="28"/>
                <w:szCs w:val="28"/>
              </w:rPr>
              <w:br/>
            </w:r>
            <w:r w:rsidRPr="00F00F4E">
              <w:rPr>
                <w:rFonts w:eastAsia="Times New Roman" w:cstheme="minorHAnsi"/>
                <w:color w:val="000000"/>
                <w:sz w:val="28"/>
                <w:szCs w:val="28"/>
              </w:rPr>
              <w:br/>
              <w:t xml:space="preserve">It's no secret why: Pruitt has spent his career fighting against environmental protections As attorney general of Oklahoma, he sued the EPA to block President Obama’s policies for clean air and water. He’s long denied the existence of climate change, and he even called a reporter’s question about climate change in the aftermath of Hurricane Irma “offensive.” </w:t>
            </w:r>
            <w:r w:rsidRPr="00F00F4E">
              <w:rPr>
                <w:rFonts w:eastAsia="Times New Roman" w:cstheme="minorHAnsi"/>
                <w:b/>
                <w:bCs/>
                <w:color w:val="000000"/>
                <w:sz w:val="28"/>
                <w:szCs w:val="28"/>
              </w:rPr>
              <w:t>Unless we act now, he could dismantle the EPA.</w:t>
            </w:r>
            <w:r w:rsidRPr="00F00F4E">
              <w:rPr>
                <w:rFonts w:eastAsia="Times New Roman" w:cstheme="minorHAnsi"/>
                <w:color w:val="000000"/>
                <w:sz w:val="28"/>
                <w:szCs w:val="28"/>
              </w:rPr>
              <w:br/>
            </w:r>
            <w:r w:rsidRPr="00F00F4E">
              <w:rPr>
                <w:rFonts w:eastAsia="Times New Roman" w:cstheme="minorHAnsi"/>
                <w:color w:val="000000"/>
                <w:sz w:val="28"/>
                <w:szCs w:val="28"/>
              </w:rPr>
              <w:br/>
              <w:t xml:space="preserve">Trump has filled his Presidential cabinet with some seriously scary </w:t>
            </w:r>
            <w:del w:id="2" w:author="Nehal Pawar" w:date="2020-08-09T20:09:00Z">
              <w:r w:rsidRPr="00F00F4E" w:rsidDel="00542853">
                <w:rPr>
                  <w:rFonts w:eastAsia="Times New Roman" w:cstheme="minorHAnsi"/>
                  <w:color w:val="000000"/>
                  <w:sz w:val="28"/>
                  <w:szCs w:val="28"/>
                </w:rPr>
                <w:delText>people</w:delText>
              </w:r>
            </w:del>
            <w:ins w:id="3" w:author="Nehal Pawar" w:date="2020-08-09T20:09:00Z">
              <w:r w:rsidRPr="00F00F4E">
                <w:rPr>
                  <w:rFonts w:eastAsia="Times New Roman" w:cstheme="minorHAnsi"/>
                  <w:color w:val="000000"/>
                  <w:sz w:val="28"/>
                  <w:szCs w:val="28"/>
                </w:rPr>
                <w:t>people,</w:t>
              </w:r>
            </w:ins>
            <w:r w:rsidRPr="00F00F4E">
              <w:rPr>
                <w:rFonts w:eastAsia="Times New Roman" w:cstheme="minorHAnsi"/>
                <w:color w:val="000000"/>
                <w:sz w:val="28"/>
                <w:szCs w:val="28"/>
              </w:rPr>
              <w:t xml:space="preserve"> and we need 25,000 Democrats to speak out right now. </w:t>
            </w:r>
            <w:r w:rsidRPr="00F00F4E">
              <w:rPr>
                <w:rFonts w:eastAsia="Times New Roman" w:cstheme="minorHAnsi"/>
                <w:b/>
                <w:bCs/>
                <w:color w:val="000000"/>
                <w:sz w:val="28"/>
                <w:szCs w:val="28"/>
              </w:rPr>
              <w:t>Add your name to be one of 25,0000 people demanding that Trump removes Scott Pruitt from the EPA!</w:t>
            </w:r>
          </w:p>
        </w:tc>
      </w:tr>
      <w:tr w:rsidR="00542853" w:rsidRPr="00F00F4E" w14:paraId="29EC1893" w14:textId="77777777" w:rsidTr="00542853">
        <w:tc>
          <w:tcPr>
            <w:tcW w:w="0" w:type="auto"/>
            <w:shd w:val="clear" w:color="auto" w:fill="FFFFFF"/>
            <w:tcMar>
              <w:top w:w="150" w:type="dxa"/>
              <w:left w:w="0" w:type="dxa"/>
              <w:bottom w:w="150" w:type="dxa"/>
              <w:right w:w="0" w:type="dxa"/>
            </w:tcMar>
            <w:vAlign w:val="center"/>
            <w:hideMark/>
          </w:tcPr>
          <w:p w14:paraId="5F8FFBAA" w14:textId="77777777" w:rsidR="00542853" w:rsidRPr="00F00F4E" w:rsidRDefault="00542853" w:rsidP="00542853">
            <w:pPr>
              <w:spacing w:after="0" w:line="240" w:lineRule="auto"/>
              <w:rPr>
                <w:rFonts w:eastAsia="Times New Roman"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99"/>
            </w:tblGrid>
            <w:tr w:rsidR="00542853" w:rsidRPr="00F00F4E" w14:paraId="01FD1F23" w14:textId="77777777">
              <w:trPr>
                <w:jc w:val="center"/>
              </w:trPr>
              <w:tc>
                <w:tcPr>
                  <w:tcW w:w="0" w:type="auto"/>
                  <w:vAlign w:val="center"/>
                  <w:hideMark/>
                </w:tcPr>
                <w:p w14:paraId="31B6824C" w14:textId="77777777" w:rsidR="00542853" w:rsidRPr="00F00F4E" w:rsidRDefault="00542853" w:rsidP="00542853">
                  <w:pPr>
                    <w:spacing w:after="0" w:line="240" w:lineRule="auto"/>
                    <w:rPr>
                      <w:rFonts w:eastAsia="Times New Roman" w:cstheme="min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53"/>
                  </w:tblGrid>
                  <w:tr w:rsidR="00542853" w:rsidRPr="00F00F4E" w14:paraId="50996470" w14:textId="77777777">
                    <w:trPr>
                      <w:jc w:val="center"/>
                    </w:trPr>
                    <w:tc>
                      <w:tcPr>
                        <w:tcW w:w="0" w:type="auto"/>
                        <w:tcBorders>
                          <w:top w:val="single" w:sz="6" w:space="0" w:color="0460F8"/>
                          <w:left w:val="single" w:sz="6" w:space="0" w:color="0460F8"/>
                          <w:bottom w:val="single" w:sz="36" w:space="0" w:color="0460F8"/>
                          <w:right w:val="single" w:sz="6" w:space="0" w:color="0460F8"/>
                        </w:tcBorders>
                        <w:shd w:val="clear" w:color="auto" w:fill="4C8EFA"/>
                        <w:tcMar>
                          <w:top w:w="120" w:type="dxa"/>
                          <w:left w:w="120" w:type="dxa"/>
                          <w:bottom w:w="120" w:type="dxa"/>
                          <w:right w:w="120" w:type="dxa"/>
                        </w:tcMar>
                        <w:vAlign w:val="center"/>
                        <w:hideMark/>
                      </w:tcPr>
                      <w:p w14:paraId="41B179C5" w14:textId="77777777" w:rsidR="00542853" w:rsidRPr="00F00F4E" w:rsidRDefault="00542853" w:rsidP="00542853">
                        <w:pPr>
                          <w:spacing w:after="0" w:line="240" w:lineRule="auto"/>
                          <w:jc w:val="center"/>
                          <w:rPr>
                            <w:rFonts w:eastAsia="Times New Roman" w:cstheme="minorHAnsi"/>
                            <w:sz w:val="24"/>
                            <w:szCs w:val="24"/>
                          </w:rPr>
                        </w:pPr>
                        <w:r w:rsidRPr="00F00F4E">
                          <w:rPr>
                            <w:rFonts w:eastAsia="Times New Roman" w:cstheme="minorHAnsi"/>
                            <w:b/>
                            <w:bCs/>
                            <w:color w:val="FFFFFF"/>
                            <w:sz w:val="28"/>
                            <w:szCs w:val="28"/>
                          </w:rPr>
                          <w:t>Stop Scott Pruitt</w:t>
                        </w:r>
                      </w:p>
                    </w:tc>
                  </w:tr>
                </w:tbl>
                <w:p w14:paraId="27AF0FC7" w14:textId="77777777" w:rsidR="00542853" w:rsidRPr="00F00F4E" w:rsidRDefault="00542853" w:rsidP="00542853">
                  <w:pPr>
                    <w:spacing w:after="0" w:line="240" w:lineRule="auto"/>
                    <w:rPr>
                      <w:rFonts w:eastAsia="Times New Roman" w:cstheme="minorHAnsi"/>
                      <w:sz w:val="24"/>
                      <w:szCs w:val="24"/>
                    </w:rPr>
                  </w:pPr>
                </w:p>
              </w:tc>
            </w:tr>
          </w:tbl>
          <w:p w14:paraId="66A02D05" w14:textId="77777777" w:rsidR="00542853" w:rsidRPr="00F00F4E" w:rsidRDefault="00542853" w:rsidP="00542853">
            <w:pPr>
              <w:spacing w:after="0" w:line="240" w:lineRule="auto"/>
              <w:rPr>
                <w:rFonts w:eastAsia="Times New Roman" w:cstheme="minorHAnsi"/>
                <w:sz w:val="24"/>
                <w:szCs w:val="24"/>
              </w:rPr>
            </w:pPr>
          </w:p>
        </w:tc>
      </w:tr>
      <w:tr w:rsidR="00542853" w:rsidRPr="00F00F4E" w14:paraId="4033DFC1" w14:textId="77777777" w:rsidTr="00542853">
        <w:tc>
          <w:tcPr>
            <w:tcW w:w="0" w:type="auto"/>
            <w:shd w:val="clear" w:color="auto" w:fill="FFFFFF"/>
            <w:tcMar>
              <w:top w:w="150" w:type="dxa"/>
              <w:left w:w="75" w:type="dxa"/>
              <w:bottom w:w="150" w:type="dxa"/>
              <w:right w:w="75" w:type="dxa"/>
            </w:tcMar>
            <w:vAlign w:val="center"/>
            <w:hideMark/>
          </w:tcPr>
          <w:p w14:paraId="61777E44" w14:textId="77777777" w:rsidR="00542853" w:rsidRPr="00F00F4E" w:rsidRDefault="00542853" w:rsidP="00542853">
            <w:pPr>
              <w:spacing w:after="0" w:line="240" w:lineRule="auto"/>
              <w:rPr>
                <w:rFonts w:eastAsia="Times New Roman" w:cstheme="minorHAnsi"/>
                <w:sz w:val="24"/>
                <w:szCs w:val="24"/>
              </w:rPr>
            </w:pPr>
            <w:r w:rsidRPr="00F00F4E">
              <w:rPr>
                <w:rFonts w:eastAsia="Times New Roman" w:cstheme="minorHAnsi"/>
                <w:color w:val="000000"/>
                <w:sz w:val="28"/>
                <w:szCs w:val="28"/>
              </w:rPr>
              <w:t>Thank</w:t>
            </w:r>
            <w:del w:id="4" w:author="Nehal Pawar" w:date="2020-08-09T20:09:00Z">
              <w:r w:rsidRPr="00F00F4E" w:rsidDel="00542853">
                <w:rPr>
                  <w:rFonts w:eastAsia="Times New Roman" w:cstheme="minorHAnsi"/>
                  <w:color w:val="000000"/>
                  <w:sz w:val="28"/>
                  <w:szCs w:val="28"/>
                </w:rPr>
                <w:delText>s</w:delText>
              </w:r>
            </w:del>
            <w:r w:rsidRPr="00F00F4E">
              <w:rPr>
                <w:rFonts w:eastAsia="Times New Roman" w:cstheme="minorHAnsi"/>
                <w:color w:val="000000"/>
                <w:sz w:val="28"/>
                <w:szCs w:val="28"/>
              </w:rPr>
              <w:t xml:space="preserve"> you for </w:t>
            </w:r>
            <w:proofErr w:type="gramStart"/>
            <w:r w:rsidRPr="00F00F4E">
              <w:rPr>
                <w:rFonts w:eastAsia="Times New Roman" w:cstheme="minorHAnsi"/>
                <w:color w:val="000000"/>
                <w:sz w:val="28"/>
                <w:szCs w:val="28"/>
              </w:rPr>
              <w:t>taking action</w:t>
            </w:r>
            <w:proofErr w:type="gramEnd"/>
            <w:r w:rsidRPr="00F00F4E">
              <w:rPr>
                <w:rFonts w:eastAsia="Times New Roman" w:cstheme="minorHAnsi"/>
                <w:color w:val="000000"/>
                <w:sz w:val="28"/>
                <w:szCs w:val="28"/>
              </w:rPr>
              <w:t>. Together we will protect the environment make America a leader in responsible energy solutions.</w:t>
            </w:r>
          </w:p>
        </w:tc>
      </w:tr>
    </w:tbl>
    <w:p w14:paraId="5BEFBDFA" w14:textId="77777777" w:rsidR="00E1076E" w:rsidRDefault="00542853" w:rsidP="00542853">
      <w:pPr>
        <w:spacing w:after="240" w:line="240" w:lineRule="auto"/>
        <w:rPr>
          <w:rFonts w:eastAsia="Times New Roman" w:cstheme="minorHAnsi"/>
          <w:sz w:val="24"/>
          <w:szCs w:val="24"/>
        </w:rPr>
      </w:pPr>
      <w:r w:rsidRPr="00F00F4E">
        <w:rPr>
          <w:rFonts w:eastAsia="Times New Roman" w:cstheme="minorHAnsi"/>
          <w:sz w:val="24"/>
          <w:szCs w:val="24"/>
        </w:rPr>
        <w:br/>
      </w:r>
    </w:p>
    <w:p w14:paraId="293EE9F5" w14:textId="77777777" w:rsidR="00E1076E" w:rsidRDefault="00E1076E" w:rsidP="00542853">
      <w:pPr>
        <w:spacing w:after="240" w:line="240" w:lineRule="auto"/>
        <w:rPr>
          <w:rFonts w:eastAsia="Times New Roman" w:cstheme="minorHAnsi"/>
          <w:sz w:val="24"/>
          <w:szCs w:val="24"/>
        </w:rPr>
      </w:pPr>
    </w:p>
    <w:p w14:paraId="211BBBEB" w14:textId="17581589" w:rsidR="00542853" w:rsidRPr="00F00F4E" w:rsidRDefault="00542853" w:rsidP="00542853">
      <w:pPr>
        <w:spacing w:after="240" w:line="240" w:lineRule="auto"/>
        <w:rPr>
          <w:rFonts w:eastAsia="Times New Roman" w:cstheme="minorHAnsi"/>
          <w:sz w:val="24"/>
          <w:szCs w:val="24"/>
        </w:rPr>
      </w:pPr>
      <w:bookmarkStart w:id="5" w:name="_GoBack"/>
      <w:bookmarkEnd w:id="5"/>
      <w:r w:rsidRPr="00F00F4E">
        <w:rPr>
          <w:rFonts w:eastAsia="Times New Roman" w:cstheme="minorHAnsi"/>
          <w:sz w:val="24"/>
          <w:szCs w:val="24"/>
        </w:rPr>
        <w:br/>
      </w:r>
      <w:r w:rsidRPr="00F00F4E">
        <w:rPr>
          <w:rFonts w:eastAsia="Times New Roman" w:cstheme="minorHAnsi"/>
          <w:sz w:val="24"/>
          <w:szCs w:val="24"/>
        </w:rPr>
        <w:br/>
      </w:r>
    </w:p>
    <w:p w14:paraId="4004E0D1" w14:textId="77777777" w:rsidR="00542853" w:rsidRPr="00F00F4E" w:rsidRDefault="00542853" w:rsidP="00542853">
      <w:pPr>
        <w:spacing w:after="200" w:line="240" w:lineRule="auto"/>
        <w:rPr>
          <w:rFonts w:eastAsia="Times New Roman" w:cstheme="minorHAnsi"/>
          <w:sz w:val="24"/>
          <w:szCs w:val="24"/>
        </w:rPr>
      </w:pPr>
      <w:r w:rsidRPr="00F00F4E">
        <w:rPr>
          <w:rFonts w:eastAsia="Times New Roman" w:cstheme="minorHAnsi"/>
          <w:b/>
          <w:bCs/>
          <w:color w:val="000000"/>
          <w:sz w:val="24"/>
          <w:szCs w:val="24"/>
          <w:u w:val="single"/>
        </w:rPr>
        <w:lastRenderedPageBreak/>
        <w:t>Client Proposal</w:t>
      </w:r>
    </w:p>
    <w:p w14:paraId="16317F7B" w14:textId="09418D6B" w:rsidR="00542853" w:rsidRPr="00F00F4E" w:rsidRDefault="00542853" w:rsidP="00542853">
      <w:pPr>
        <w:spacing w:after="200" w:line="240" w:lineRule="auto"/>
        <w:rPr>
          <w:rFonts w:eastAsia="Times New Roman" w:cstheme="minorHAnsi"/>
          <w:sz w:val="24"/>
          <w:szCs w:val="24"/>
        </w:rPr>
      </w:pPr>
      <w:r w:rsidRPr="00F00F4E">
        <w:rPr>
          <w:rFonts w:eastAsia="Times New Roman" w:cstheme="minorHAnsi"/>
          <w:color w:val="000000"/>
          <w:sz w:val="24"/>
          <w:szCs w:val="24"/>
        </w:rPr>
        <w:t xml:space="preserve">We have embraced the mantra of continuous improvement on behalf of our clients, constantly testing ideas, challenging and refining our basic assumptions, and innovate beyond them. That said, we are aware of </w:t>
      </w:r>
      <w:del w:id="6" w:author="Nehal Pawar" w:date="2020-08-09T20:09:00Z">
        <w:r w:rsidRPr="00F00F4E" w:rsidDel="00542853">
          <w:rPr>
            <w:rFonts w:eastAsia="Times New Roman" w:cstheme="minorHAnsi"/>
            <w:color w:val="000000"/>
            <w:sz w:val="24"/>
            <w:szCs w:val="24"/>
          </w:rPr>
          <w:delText>hour</w:delText>
        </w:r>
      </w:del>
      <w:ins w:id="7" w:author="Nehal Pawar" w:date="2020-08-09T20:09:00Z">
        <w:r w:rsidRPr="00F00F4E">
          <w:rPr>
            <w:rFonts w:eastAsia="Times New Roman" w:cstheme="minorHAnsi"/>
            <w:color w:val="000000"/>
            <w:sz w:val="24"/>
            <w:szCs w:val="24"/>
          </w:rPr>
          <w:t>our</w:t>
        </w:r>
      </w:ins>
      <w:r w:rsidRPr="00F00F4E">
        <w:rPr>
          <w:rFonts w:eastAsia="Times New Roman" w:cstheme="minorHAnsi"/>
          <w:color w:val="000000"/>
          <w:sz w:val="24"/>
          <w:szCs w:val="24"/>
        </w:rPr>
        <w:t xml:space="preserve"> </w:t>
      </w:r>
      <w:del w:id="8" w:author="Nehal Pawar" w:date="2020-08-09T20:10:00Z">
        <w:r w:rsidRPr="00F00F4E" w:rsidDel="00542853">
          <w:rPr>
            <w:rFonts w:eastAsia="Times New Roman" w:cstheme="minorHAnsi"/>
            <w:color w:val="000000"/>
            <w:sz w:val="24"/>
            <w:szCs w:val="24"/>
          </w:rPr>
          <w:delText>clients</w:delText>
        </w:r>
      </w:del>
      <w:ins w:id="9" w:author="Nehal Pawar" w:date="2020-08-09T20:10:00Z">
        <w:r w:rsidRPr="00F00F4E">
          <w:rPr>
            <w:rFonts w:eastAsia="Times New Roman" w:cstheme="minorHAnsi"/>
            <w:color w:val="000000"/>
            <w:sz w:val="24"/>
            <w:szCs w:val="24"/>
          </w:rPr>
          <w:t>client’s</w:t>
        </w:r>
      </w:ins>
      <w:r w:rsidRPr="00F00F4E">
        <w:rPr>
          <w:rFonts w:eastAsia="Times New Roman" w:cstheme="minorHAnsi"/>
          <w:color w:val="000000"/>
          <w:sz w:val="24"/>
          <w:szCs w:val="24"/>
        </w:rPr>
        <w:t xml:space="preserve"> constraints and always work with them to know when to push the envelope and when to embrace </w:t>
      </w:r>
      <w:del w:id="10" w:author="Nehal Pawar" w:date="2020-08-09T20:10:00Z">
        <w:r w:rsidRPr="00F00F4E" w:rsidDel="00542853">
          <w:rPr>
            <w:rFonts w:eastAsia="Times New Roman" w:cstheme="minorHAnsi"/>
            <w:color w:val="000000"/>
            <w:sz w:val="24"/>
            <w:szCs w:val="24"/>
          </w:rPr>
          <w:delText xml:space="preserve">there </w:delText>
        </w:r>
      </w:del>
      <w:ins w:id="11" w:author="Nehal Pawar" w:date="2020-08-09T20:10:00Z">
        <w:r w:rsidRPr="00F00F4E">
          <w:rPr>
            <w:rFonts w:eastAsia="Times New Roman" w:cstheme="minorHAnsi"/>
            <w:color w:val="000000"/>
            <w:sz w:val="24"/>
            <w:szCs w:val="24"/>
          </w:rPr>
          <w:t xml:space="preserve">their </w:t>
        </w:r>
      </w:ins>
      <w:r w:rsidRPr="00F00F4E">
        <w:rPr>
          <w:rFonts w:eastAsia="Times New Roman" w:cstheme="minorHAnsi"/>
          <w:color w:val="000000"/>
          <w:sz w:val="24"/>
          <w:szCs w:val="24"/>
        </w:rPr>
        <w:t>core strengths.</w:t>
      </w:r>
    </w:p>
    <w:p w14:paraId="03F44517" w14:textId="32DAF6EC" w:rsidR="00542853" w:rsidRPr="00F00F4E" w:rsidRDefault="00542853" w:rsidP="00542853">
      <w:pPr>
        <w:spacing w:after="200" w:line="240" w:lineRule="auto"/>
        <w:rPr>
          <w:rFonts w:eastAsia="Times New Roman" w:cstheme="minorHAnsi"/>
          <w:sz w:val="24"/>
          <w:szCs w:val="24"/>
        </w:rPr>
      </w:pPr>
      <w:r w:rsidRPr="00F00F4E">
        <w:rPr>
          <w:rFonts w:eastAsia="Times New Roman" w:cstheme="minorHAnsi"/>
          <w:color w:val="000000"/>
          <w:sz w:val="24"/>
          <w:szCs w:val="24"/>
        </w:rPr>
        <w:t xml:space="preserve">Because we have clients with enormous e-mail lists hundreds of thousands of </w:t>
      </w:r>
      <w:del w:id="12" w:author="Nehal Pawar" w:date="2020-08-09T20:09:00Z">
        <w:r w:rsidRPr="00F00F4E" w:rsidDel="00542853">
          <w:rPr>
            <w:rFonts w:eastAsia="Times New Roman" w:cstheme="minorHAnsi"/>
            <w:color w:val="000000"/>
            <w:sz w:val="24"/>
            <w:szCs w:val="24"/>
          </w:rPr>
          <w:delText>facebook</w:delText>
        </w:r>
      </w:del>
      <w:ins w:id="13" w:author="Nehal Pawar" w:date="2020-08-09T20:09:00Z">
        <w:r w:rsidRPr="00F00F4E">
          <w:rPr>
            <w:rFonts w:eastAsia="Times New Roman" w:cstheme="minorHAnsi"/>
            <w:color w:val="000000"/>
            <w:sz w:val="24"/>
            <w:szCs w:val="24"/>
          </w:rPr>
          <w:t>Facebook</w:t>
        </w:r>
      </w:ins>
      <w:r w:rsidRPr="00F00F4E">
        <w:rPr>
          <w:rFonts w:eastAsia="Times New Roman" w:cstheme="minorHAnsi"/>
          <w:color w:val="000000"/>
          <w:sz w:val="24"/>
          <w:szCs w:val="24"/>
        </w:rPr>
        <w:t xml:space="preserve"> fans and heavily trafficked websites, we have analyzed hundreds of millions of individual data points and have been able to measure empirically, reliably</w:t>
      </w:r>
      <w:ins w:id="14" w:author="Nehal Pawar" w:date="2020-08-09T20:10:00Z">
        <w:r w:rsidRPr="00F00F4E">
          <w:rPr>
            <w:rFonts w:eastAsia="Times New Roman" w:cstheme="minorHAnsi"/>
            <w:color w:val="000000"/>
            <w:sz w:val="24"/>
            <w:szCs w:val="24"/>
          </w:rPr>
          <w:t>,</w:t>
        </w:r>
      </w:ins>
      <w:r w:rsidRPr="00F00F4E">
        <w:rPr>
          <w:rFonts w:eastAsia="Times New Roman" w:cstheme="minorHAnsi"/>
          <w:color w:val="000000"/>
          <w:sz w:val="24"/>
          <w:szCs w:val="24"/>
        </w:rPr>
        <w:t xml:space="preserve"> and repeatedly different strategies and tactics for maximizing revenue.   In this process, we have pioneered creative approaches that dramatically increase response, sometimes by as much as</w:t>
      </w:r>
      <w:del w:id="15" w:author="Nehal Pawar" w:date="2020-08-09T20:10:00Z">
        <w:r w:rsidRPr="00F00F4E" w:rsidDel="00542853">
          <w:rPr>
            <w:rFonts w:eastAsia="Times New Roman" w:cstheme="minorHAnsi"/>
            <w:color w:val="000000"/>
            <w:sz w:val="24"/>
            <w:szCs w:val="24"/>
          </w:rPr>
          <w:delText xml:space="preserve"> as</w:delText>
        </w:r>
      </w:del>
      <w:r w:rsidRPr="00F00F4E">
        <w:rPr>
          <w:rFonts w:eastAsia="Times New Roman" w:cstheme="minorHAnsi"/>
          <w:color w:val="000000"/>
          <w:sz w:val="24"/>
          <w:szCs w:val="24"/>
        </w:rPr>
        <w:t xml:space="preserve"> 300 percent, including.</w:t>
      </w:r>
    </w:p>
    <w:p w14:paraId="4D0B27B2" w14:textId="579C0F51" w:rsidR="00542853" w:rsidRPr="00F00F4E" w:rsidRDefault="00542853" w:rsidP="00542853">
      <w:pPr>
        <w:numPr>
          <w:ilvl w:val="0"/>
          <w:numId w:val="6"/>
        </w:numPr>
        <w:spacing w:after="0" w:line="240" w:lineRule="auto"/>
        <w:textAlignment w:val="baseline"/>
        <w:rPr>
          <w:rFonts w:eastAsia="Times New Roman" w:cstheme="minorHAnsi"/>
          <w:b/>
          <w:bCs/>
          <w:color w:val="000000"/>
          <w:sz w:val="20"/>
          <w:szCs w:val="20"/>
        </w:rPr>
      </w:pPr>
      <w:r w:rsidRPr="00F00F4E">
        <w:rPr>
          <w:rFonts w:eastAsia="Times New Roman" w:cstheme="minorHAnsi"/>
          <w:b/>
          <w:bCs/>
          <w:color w:val="000000"/>
          <w:sz w:val="24"/>
          <w:szCs w:val="24"/>
        </w:rPr>
        <w:t xml:space="preserve">The $5 ask. </w:t>
      </w:r>
      <w:r w:rsidRPr="00F00F4E">
        <w:rPr>
          <w:rFonts w:eastAsia="Times New Roman" w:cstheme="minorHAnsi"/>
          <w:color w:val="000000"/>
          <w:sz w:val="24"/>
          <w:szCs w:val="24"/>
        </w:rPr>
        <w:t xml:space="preserve">We recruit donors at very low $ amounts to </w:t>
      </w:r>
      <w:del w:id="16" w:author="Nehal Pawar" w:date="2020-08-09T20:09:00Z">
        <w:r w:rsidRPr="00F00F4E" w:rsidDel="00542853">
          <w:rPr>
            <w:rFonts w:eastAsia="Times New Roman" w:cstheme="minorHAnsi"/>
            <w:color w:val="000000"/>
            <w:sz w:val="24"/>
            <w:szCs w:val="24"/>
          </w:rPr>
          <w:delText>maxamize</w:delText>
        </w:r>
      </w:del>
      <w:ins w:id="17" w:author="Nehal Pawar" w:date="2020-08-09T20:09:00Z">
        <w:r w:rsidRPr="00F00F4E">
          <w:rPr>
            <w:rFonts w:eastAsia="Times New Roman" w:cstheme="minorHAnsi"/>
            <w:color w:val="000000"/>
            <w:sz w:val="24"/>
            <w:szCs w:val="24"/>
          </w:rPr>
          <w:t>maximize</w:t>
        </w:r>
      </w:ins>
      <w:r w:rsidRPr="00F00F4E">
        <w:rPr>
          <w:rFonts w:eastAsia="Times New Roman" w:cstheme="minorHAnsi"/>
          <w:color w:val="000000"/>
          <w:sz w:val="24"/>
          <w:szCs w:val="24"/>
        </w:rPr>
        <w:t xml:space="preserve"> participation and capitalize on </w:t>
      </w:r>
      <w:del w:id="18" w:author="Nehal Pawar" w:date="2020-08-09T20:10:00Z">
        <w:r w:rsidRPr="00F00F4E" w:rsidDel="00542853">
          <w:rPr>
            <w:rFonts w:eastAsia="Times New Roman" w:cstheme="minorHAnsi"/>
            <w:color w:val="000000"/>
            <w:sz w:val="24"/>
            <w:szCs w:val="24"/>
          </w:rPr>
          <w:delText>resolicitation</w:delText>
        </w:r>
      </w:del>
      <w:ins w:id="19" w:author="Nehal Pawar" w:date="2020-08-09T20:10:00Z">
        <w:r w:rsidRPr="00F00F4E">
          <w:rPr>
            <w:rFonts w:eastAsia="Times New Roman" w:cstheme="minorHAnsi"/>
            <w:color w:val="000000"/>
            <w:sz w:val="24"/>
            <w:szCs w:val="24"/>
          </w:rPr>
          <w:t>solicitation</w:t>
        </w:r>
      </w:ins>
      <w:r w:rsidRPr="00F00F4E">
        <w:rPr>
          <w:rFonts w:eastAsia="Times New Roman" w:cstheme="minorHAnsi"/>
          <w:color w:val="000000"/>
          <w:sz w:val="24"/>
          <w:szCs w:val="24"/>
        </w:rPr>
        <w:t xml:space="preserve">. This strategy has been tested over </w:t>
      </w:r>
      <w:proofErr w:type="gramStart"/>
      <w:r w:rsidRPr="00F00F4E">
        <w:rPr>
          <w:rFonts w:eastAsia="Times New Roman" w:cstheme="minorHAnsi"/>
          <w:color w:val="000000"/>
          <w:sz w:val="24"/>
          <w:szCs w:val="24"/>
        </w:rPr>
        <w:t>a large number of</w:t>
      </w:r>
      <w:proofErr w:type="gramEnd"/>
      <w:r w:rsidRPr="00F00F4E">
        <w:rPr>
          <w:rFonts w:eastAsia="Times New Roman" w:cstheme="minorHAnsi"/>
          <w:color w:val="000000"/>
          <w:sz w:val="24"/>
          <w:szCs w:val="24"/>
        </w:rPr>
        <w:t xml:space="preserve"> circumstances by </w:t>
      </w:r>
      <w:del w:id="20" w:author="Nehal Pawar" w:date="2020-08-09T20:10:00Z">
        <w:r w:rsidRPr="00F00F4E" w:rsidDel="00542853">
          <w:rPr>
            <w:rFonts w:eastAsia="Times New Roman" w:cstheme="minorHAnsi"/>
            <w:color w:val="000000"/>
            <w:sz w:val="24"/>
            <w:szCs w:val="24"/>
          </w:rPr>
          <w:delText xml:space="preserve">us </w:delText>
        </w:r>
      </w:del>
      <w:ins w:id="21" w:author="Nehal Pawar" w:date="2020-08-09T20:10:00Z">
        <w:r w:rsidRPr="00F00F4E">
          <w:rPr>
            <w:rFonts w:eastAsia="Times New Roman" w:cstheme="minorHAnsi"/>
            <w:color w:val="000000"/>
            <w:sz w:val="24"/>
            <w:szCs w:val="24"/>
          </w:rPr>
          <w:t xml:space="preserve">our </w:t>
        </w:r>
      </w:ins>
      <w:r w:rsidRPr="00F00F4E">
        <w:rPr>
          <w:rFonts w:eastAsia="Times New Roman" w:cstheme="minorHAnsi"/>
          <w:color w:val="000000"/>
          <w:sz w:val="24"/>
          <w:szCs w:val="24"/>
        </w:rPr>
        <w:t>head to head and it always nearly wins.</w:t>
      </w:r>
    </w:p>
    <w:p w14:paraId="3FFEB52D" w14:textId="76E6E9EB" w:rsidR="00542853" w:rsidRPr="00F00F4E" w:rsidRDefault="00542853" w:rsidP="00542853">
      <w:pPr>
        <w:spacing w:after="0" w:line="240" w:lineRule="auto"/>
        <w:ind w:left="720"/>
        <w:rPr>
          <w:rFonts w:eastAsia="Times New Roman" w:cstheme="minorHAnsi"/>
          <w:sz w:val="24"/>
          <w:szCs w:val="24"/>
        </w:rPr>
      </w:pPr>
      <w:r w:rsidRPr="00F00F4E">
        <w:rPr>
          <w:rFonts w:eastAsia="Times New Roman" w:cstheme="minorHAnsi"/>
          <w:b/>
          <w:bCs/>
          <w:color w:val="000000"/>
          <w:sz w:val="24"/>
          <w:szCs w:val="24"/>
        </w:rPr>
        <w:br/>
        <w:t>Contribution submission button text.</w:t>
      </w:r>
      <w:r w:rsidRPr="00F00F4E">
        <w:rPr>
          <w:rFonts w:eastAsia="Times New Roman" w:cstheme="minorHAnsi"/>
          <w:color w:val="000000"/>
          <w:sz w:val="24"/>
          <w:szCs w:val="24"/>
        </w:rPr>
        <w:t xml:space="preserve"> It seems like a tiny detail, but we have run numerous, rigorously controlled tests across a</w:t>
      </w:r>
      <w:r w:rsidRPr="00F00F4E">
        <w:rPr>
          <w:rFonts w:eastAsia="Times New Roman" w:cstheme="minorHAnsi"/>
          <w:b/>
          <w:bCs/>
          <w:color w:val="000000"/>
          <w:sz w:val="24"/>
          <w:szCs w:val="24"/>
        </w:rPr>
        <w:t xml:space="preserve"> </w:t>
      </w:r>
      <w:r w:rsidRPr="00F00F4E">
        <w:rPr>
          <w:rFonts w:eastAsia="Times New Roman" w:cstheme="minorHAnsi"/>
          <w:color w:val="000000"/>
          <w:sz w:val="24"/>
          <w:szCs w:val="24"/>
        </w:rPr>
        <w:t>wide number of Web sites. We know the few words that appear on the contribution page “</w:t>
      </w:r>
      <w:del w:id="22" w:author="Nehal Pawar" w:date="2020-08-09T20:10:00Z">
        <w:r w:rsidRPr="00F00F4E" w:rsidDel="00542853">
          <w:rPr>
            <w:rFonts w:eastAsia="Times New Roman" w:cstheme="minorHAnsi"/>
            <w:color w:val="000000"/>
            <w:sz w:val="24"/>
            <w:szCs w:val="24"/>
          </w:rPr>
          <w:delText>submit ”</w:delText>
        </w:r>
      </w:del>
      <w:ins w:id="23" w:author="Nehal Pawar" w:date="2020-08-09T20:10:00Z">
        <w:r w:rsidRPr="00F00F4E">
          <w:rPr>
            <w:rFonts w:eastAsia="Times New Roman" w:cstheme="minorHAnsi"/>
            <w:color w:val="000000"/>
            <w:sz w:val="24"/>
            <w:szCs w:val="24"/>
          </w:rPr>
          <w:t>submit”</w:t>
        </w:r>
      </w:ins>
      <w:r w:rsidRPr="00F00F4E">
        <w:rPr>
          <w:rFonts w:eastAsia="Times New Roman" w:cstheme="minorHAnsi"/>
          <w:color w:val="000000"/>
          <w:sz w:val="24"/>
          <w:szCs w:val="24"/>
        </w:rPr>
        <w:t xml:space="preserve"> button can increase overall conversions by as much as 40%.</w:t>
      </w:r>
      <w:r w:rsidRPr="00F00F4E">
        <w:rPr>
          <w:rFonts w:eastAsia="Times New Roman" w:cstheme="minorHAnsi"/>
          <w:color w:val="000000"/>
          <w:sz w:val="24"/>
          <w:szCs w:val="24"/>
        </w:rPr>
        <w:br/>
      </w:r>
      <w:r w:rsidRPr="00F00F4E">
        <w:rPr>
          <w:rFonts w:eastAsia="Times New Roman" w:cstheme="minorHAnsi"/>
          <w:color w:val="000000"/>
          <w:sz w:val="24"/>
          <w:szCs w:val="24"/>
        </w:rPr>
        <w:br/>
      </w:r>
    </w:p>
    <w:p w14:paraId="29794D33" w14:textId="77777777" w:rsidR="00542853" w:rsidRPr="00F00F4E" w:rsidRDefault="00542853" w:rsidP="00542853">
      <w:pPr>
        <w:numPr>
          <w:ilvl w:val="0"/>
          <w:numId w:val="7"/>
        </w:numPr>
        <w:spacing w:after="0" w:line="240" w:lineRule="auto"/>
        <w:textAlignment w:val="baseline"/>
        <w:rPr>
          <w:rFonts w:eastAsia="Times New Roman" w:cstheme="minorHAnsi"/>
          <w:b/>
          <w:bCs/>
          <w:color w:val="000000"/>
          <w:sz w:val="20"/>
          <w:szCs w:val="20"/>
        </w:rPr>
      </w:pPr>
      <w:r w:rsidRPr="00F00F4E">
        <w:rPr>
          <w:rFonts w:eastAsia="Times New Roman" w:cstheme="minorHAnsi"/>
          <w:b/>
          <w:bCs/>
          <w:color w:val="000000"/>
          <w:sz w:val="24"/>
          <w:szCs w:val="24"/>
        </w:rPr>
        <w:t>“Html-lite” messages</w:t>
      </w:r>
      <w:r w:rsidRPr="00F00F4E">
        <w:rPr>
          <w:rFonts w:eastAsia="Times New Roman" w:cstheme="minorHAnsi"/>
          <w:color w:val="000000"/>
          <w:sz w:val="24"/>
          <w:szCs w:val="24"/>
        </w:rPr>
        <w:t xml:space="preserve"> We always look for ways to make emails feel more authentic. Plain-text messages that look like they could have been tapped out on the signer’s blackberry can—in the right circumstances -- increase revenue by fifteen percent</w:t>
      </w:r>
    </w:p>
    <w:p w14:paraId="2D936CCE" w14:textId="77777777" w:rsidR="00542853" w:rsidRPr="00F00F4E" w:rsidRDefault="00542853" w:rsidP="00542853">
      <w:pPr>
        <w:spacing w:after="0" w:line="240" w:lineRule="auto"/>
        <w:rPr>
          <w:rFonts w:eastAsia="Times New Roman" w:cstheme="minorHAnsi"/>
          <w:sz w:val="24"/>
          <w:szCs w:val="24"/>
        </w:rPr>
      </w:pPr>
    </w:p>
    <w:p w14:paraId="0BC1D50F" w14:textId="77777777" w:rsidR="00542853" w:rsidRPr="00F00F4E" w:rsidRDefault="00542853" w:rsidP="00542853">
      <w:pPr>
        <w:spacing w:after="200" w:line="240" w:lineRule="auto"/>
        <w:rPr>
          <w:rFonts w:eastAsia="Times New Roman" w:cstheme="minorHAnsi"/>
          <w:sz w:val="24"/>
          <w:szCs w:val="24"/>
        </w:rPr>
      </w:pPr>
      <w:r w:rsidRPr="00F00F4E">
        <w:rPr>
          <w:rFonts w:eastAsia="Times New Roman" w:cstheme="minorHAnsi"/>
          <w:color w:val="000000"/>
          <w:sz w:val="26"/>
          <w:szCs w:val="26"/>
        </w:rPr>
        <w:t xml:space="preserve">We are eager to bring </w:t>
      </w:r>
      <w:proofErr w:type="gramStart"/>
      <w:r w:rsidRPr="00F00F4E">
        <w:rPr>
          <w:rFonts w:eastAsia="Times New Roman" w:cstheme="minorHAnsi"/>
          <w:color w:val="000000"/>
          <w:sz w:val="26"/>
          <w:szCs w:val="26"/>
        </w:rPr>
        <w:t>all of</w:t>
      </w:r>
      <w:proofErr w:type="gramEnd"/>
      <w:r w:rsidRPr="00F00F4E">
        <w:rPr>
          <w:rFonts w:eastAsia="Times New Roman" w:cstheme="minorHAnsi"/>
          <w:color w:val="000000"/>
          <w:sz w:val="26"/>
          <w:szCs w:val="26"/>
        </w:rPr>
        <w:t xml:space="preserve"> this experience to bear for you. </w:t>
      </w:r>
    </w:p>
    <w:p w14:paraId="2501F874" w14:textId="339FF790" w:rsidR="00B83A96" w:rsidRPr="00F00F4E" w:rsidRDefault="00B83A96" w:rsidP="0011585D">
      <w:pPr>
        <w:spacing w:after="200" w:line="240" w:lineRule="auto"/>
        <w:rPr>
          <w:rFonts w:eastAsia="Times New Roman" w:cstheme="minorHAnsi"/>
          <w:sz w:val="28"/>
          <w:szCs w:val="28"/>
        </w:rPr>
      </w:pPr>
      <w:r w:rsidRPr="00F00F4E">
        <w:rPr>
          <w:rFonts w:eastAsia="Times New Roman" w:cstheme="minorHAnsi"/>
          <w:color w:val="000000"/>
          <w:sz w:val="28"/>
          <w:szCs w:val="28"/>
        </w:rPr>
        <w:t> </w:t>
      </w:r>
    </w:p>
    <w:sectPr w:rsidR="00B83A96" w:rsidRPr="00F0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5EF"/>
    <w:multiLevelType w:val="multilevel"/>
    <w:tmpl w:val="ADC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2600"/>
    <w:multiLevelType w:val="hybridMultilevel"/>
    <w:tmpl w:val="75EE8856"/>
    <w:lvl w:ilvl="0" w:tplc="98627C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407DC0"/>
    <w:multiLevelType w:val="multilevel"/>
    <w:tmpl w:val="F84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60C92"/>
    <w:multiLevelType w:val="hybridMultilevel"/>
    <w:tmpl w:val="A75AA2C2"/>
    <w:lvl w:ilvl="0" w:tplc="39863D76">
      <w:start w:val="1"/>
      <w:numFmt w:val="decimal"/>
      <w:lvlText w:val="%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E17260"/>
    <w:multiLevelType w:val="multilevel"/>
    <w:tmpl w:val="1C5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947CB"/>
    <w:multiLevelType w:val="multilevel"/>
    <w:tmpl w:val="F072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478B"/>
    <w:multiLevelType w:val="multilevel"/>
    <w:tmpl w:val="E61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hal Pawar">
    <w15:presenceInfo w15:providerId="Windows Live" w15:userId="a99672cf15f14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NDQzMTMxtTQ0NDRT0lEKTi0uzszPAykwrAUAAbYEhiwAAAA="/>
  </w:docVars>
  <w:rsids>
    <w:rsidRoot w:val="00C9629A"/>
    <w:rsid w:val="00001413"/>
    <w:rsid w:val="0003287F"/>
    <w:rsid w:val="0009769D"/>
    <w:rsid w:val="0011585D"/>
    <w:rsid w:val="00133BE8"/>
    <w:rsid w:val="00183B40"/>
    <w:rsid w:val="00222B51"/>
    <w:rsid w:val="00225468"/>
    <w:rsid w:val="002479FC"/>
    <w:rsid w:val="002D69B7"/>
    <w:rsid w:val="0037164E"/>
    <w:rsid w:val="0046333E"/>
    <w:rsid w:val="00542853"/>
    <w:rsid w:val="006C38F5"/>
    <w:rsid w:val="00710652"/>
    <w:rsid w:val="007747BD"/>
    <w:rsid w:val="008B34E1"/>
    <w:rsid w:val="009535ED"/>
    <w:rsid w:val="009E5540"/>
    <w:rsid w:val="00A37666"/>
    <w:rsid w:val="00A739D2"/>
    <w:rsid w:val="00A7626A"/>
    <w:rsid w:val="00AF3621"/>
    <w:rsid w:val="00B30409"/>
    <w:rsid w:val="00B83A96"/>
    <w:rsid w:val="00B86223"/>
    <w:rsid w:val="00C9629A"/>
    <w:rsid w:val="00CF3614"/>
    <w:rsid w:val="00D059B6"/>
    <w:rsid w:val="00E1076E"/>
    <w:rsid w:val="00E717E4"/>
    <w:rsid w:val="00E775CA"/>
    <w:rsid w:val="00E877A3"/>
    <w:rsid w:val="00EC7FA7"/>
    <w:rsid w:val="00ED2BD3"/>
    <w:rsid w:val="00EF366F"/>
    <w:rsid w:val="00F00F4E"/>
    <w:rsid w:val="00F5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C2B"/>
  <w15:chartTrackingRefBased/>
  <w15:docId w15:val="{B5988676-76AD-45C2-B2D9-0B0952F1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title-input-label-inner">
    <w:name w:val="docs-title-input-label-inner"/>
    <w:basedOn w:val="DefaultParagraphFont"/>
    <w:rsid w:val="00A7626A"/>
  </w:style>
  <w:style w:type="paragraph" w:styleId="NormalWeb">
    <w:name w:val="Normal (Web)"/>
    <w:basedOn w:val="Normal"/>
    <w:uiPriority w:val="99"/>
    <w:semiHidden/>
    <w:unhideWhenUsed/>
    <w:rsid w:val="00ED2B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33E"/>
    <w:pPr>
      <w:ind w:left="720"/>
      <w:contextualSpacing/>
    </w:pPr>
  </w:style>
  <w:style w:type="paragraph" w:styleId="BalloonText">
    <w:name w:val="Balloon Text"/>
    <w:basedOn w:val="Normal"/>
    <w:link w:val="BalloonTextChar"/>
    <w:uiPriority w:val="99"/>
    <w:semiHidden/>
    <w:unhideWhenUsed/>
    <w:rsid w:val="00F00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F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93">
      <w:bodyDiv w:val="1"/>
      <w:marLeft w:val="0"/>
      <w:marRight w:val="0"/>
      <w:marTop w:val="0"/>
      <w:marBottom w:val="0"/>
      <w:divBdr>
        <w:top w:val="none" w:sz="0" w:space="0" w:color="auto"/>
        <w:left w:val="none" w:sz="0" w:space="0" w:color="auto"/>
        <w:bottom w:val="none" w:sz="0" w:space="0" w:color="auto"/>
        <w:right w:val="none" w:sz="0" w:space="0" w:color="auto"/>
      </w:divBdr>
      <w:divsChild>
        <w:div w:id="1325472706">
          <w:marLeft w:val="-75"/>
          <w:marRight w:val="0"/>
          <w:marTop w:val="0"/>
          <w:marBottom w:val="0"/>
          <w:divBdr>
            <w:top w:val="none" w:sz="0" w:space="0" w:color="auto"/>
            <w:left w:val="none" w:sz="0" w:space="0" w:color="auto"/>
            <w:bottom w:val="none" w:sz="0" w:space="0" w:color="auto"/>
            <w:right w:val="none" w:sz="0" w:space="0" w:color="auto"/>
          </w:divBdr>
        </w:div>
      </w:divsChild>
    </w:div>
    <w:div w:id="67851666">
      <w:bodyDiv w:val="1"/>
      <w:marLeft w:val="0"/>
      <w:marRight w:val="0"/>
      <w:marTop w:val="0"/>
      <w:marBottom w:val="0"/>
      <w:divBdr>
        <w:top w:val="none" w:sz="0" w:space="0" w:color="auto"/>
        <w:left w:val="none" w:sz="0" w:space="0" w:color="auto"/>
        <w:bottom w:val="none" w:sz="0" w:space="0" w:color="auto"/>
        <w:right w:val="none" w:sz="0" w:space="0" w:color="auto"/>
      </w:divBdr>
      <w:divsChild>
        <w:div w:id="119232894">
          <w:marLeft w:val="-75"/>
          <w:marRight w:val="0"/>
          <w:marTop w:val="0"/>
          <w:marBottom w:val="0"/>
          <w:divBdr>
            <w:top w:val="none" w:sz="0" w:space="0" w:color="auto"/>
            <w:left w:val="none" w:sz="0" w:space="0" w:color="auto"/>
            <w:bottom w:val="none" w:sz="0" w:space="0" w:color="auto"/>
            <w:right w:val="none" w:sz="0" w:space="0" w:color="auto"/>
          </w:divBdr>
        </w:div>
      </w:divsChild>
    </w:div>
    <w:div w:id="220823304">
      <w:bodyDiv w:val="1"/>
      <w:marLeft w:val="0"/>
      <w:marRight w:val="0"/>
      <w:marTop w:val="0"/>
      <w:marBottom w:val="0"/>
      <w:divBdr>
        <w:top w:val="none" w:sz="0" w:space="0" w:color="auto"/>
        <w:left w:val="none" w:sz="0" w:space="0" w:color="auto"/>
        <w:bottom w:val="none" w:sz="0" w:space="0" w:color="auto"/>
        <w:right w:val="none" w:sz="0" w:space="0" w:color="auto"/>
      </w:divBdr>
    </w:div>
    <w:div w:id="532688484">
      <w:bodyDiv w:val="1"/>
      <w:marLeft w:val="0"/>
      <w:marRight w:val="0"/>
      <w:marTop w:val="0"/>
      <w:marBottom w:val="0"/>
      <w:divBdr>
        <w:top w:val="none" w:sz="0" w:space="0" w:color="auto"/>
        <w:left w:val="none" w:sz="0" w:space="0" w:color="auto"/>
        <w:bottom w:val="none" w:sz="0" w:space="0" w:color="auto"/>
        <w:right w:val="none" w:sz="0" w:space="0" w:color="auto"/>
      </w:divBdr>
    </w:div>
    <w:div w:id="731580498">
      <w:bodyDiv w:val="1"/>
      <w:marLeft w:val="0"/>
      <w:marRight w:val="0"/>
      <w:marTop w:val="0"/>
      <w:marBottom w:val="0"/>
      <w:divBdr>
        <w:top w:val="none" w:sz="0" w:space="0" w:color="auto"/>
        <w:left w:val="none" w:sz="0" w:space="0" w:color="auto"/>
        <w:bottom w:val="none" w:sz="0" w:space="0" w:color="auto"/>
        <w:right w:val="none" w:sz="0" w:space="0" w:color="auto"/>
      </w:divBdr>
      <w:divsChild>
        <w:div w:id="1008872228">
          <w:marLeft w:val="-75"/>
          <w:marRight w:val="0"/>
          <w:marTop w:val="0"/>
          <w:marBottom w:val="0"/>
          <w:divBdr>
            <w:top w:val="none" w:sz="0" w:space="0" w:color="auto"/>
            <w:left w:val="none" w:sz="0" w:space="0" w:color="auto"/>
            <w:bottom w:val="none" w:sz="0" w:space="0" w:color="auto"/>
            <w:right w:val="none" w:sz="0" w:space="0" w:color="auto"/>
          </w:divBdr>
        </w:div>
      </w:divsChild>
    </w:div>
    <w:div w:id="860898669">
      <w:bodyDiv w:val="1"/>
      <w:marLeft w:val="0"/>
      <w:marRight w:val="0"/>
      <w:marTop w:val="0"/>
      <w:marBottom w:val="0"/>
      <w:divBdr>
        <w:top w:val="none" w:sz="0" w:space="0" w:color="auto"/>
        <w:left w:val="none" w:sz="0" w:space="0" w:color="auto"/>
        <w:bottom w:val="none" w:sz="0" w:space="0" w:color="auto"/>
        <w:right w:val="none" w:sz="0" w:space="0" w:color="auto"/>
      </w:divBdr>
    </w:div>
    <w:div w:id="953095068">
      <w:bodyDiv w:val="1"/>
      <w:marLeft w:val="0"/>
      <w:marRight w:val="0"/>
      <w:marTop w:val="0"/>
      <w:marBottom w:val="0"/>
      <w:divBdr>
        <w:top w:val="none" w:sz="0" w:space="0" w:color="auto"/>
        <w:left w:val="none" w:sz="0" w:space="0" w:color="auto"/>
        <w:bottom w:val="none" w:sz="0" w:space="0" w:color="auto"/>
        <w:right w:val="none" w:sz="0" w:space="0" w:color="auto"/>
      </w:divBdr>
    </w:div>
    <w:div w:id="965965262">
      <w:bodyDiv w:val="1"/>
      <w:marLeft w:val="0"/>
      <w:marRight w:val="0"/>
      <w:marTop w:val="0"/>
      <w:marBottom w:val="0"/>
      <w:divBdr>
        <w:top w:val="none" w:sz="0" w:space="0" w:color="auto"/>
        <w:left w:val="none" w:sz="0" w:space="0" w:color="auto"/>
        <w:bottom w:val="none" w:sz="0" w:space="0" w:color="auto"/>
        <w:right w:val="none" w:sz="0" w:space="0" w:color="auto"/>
      </w:divBdr>
    </w:div>
    <w:div w:id="1182937761">
      <w:bodyDiv w:val="1"/>
      <w:marLeft w:val="0"/>
      <w:marRight w:val="0"/>
      <w:marTop w:val="0"/>
      <w:marBottom w:val="0"/>
      <w:divBdr>
        <w:top w:val="none" w:sz="0" w:space="0" w:color="auto"/>
        <w:left w:val="none" w:sz="0" w:space="0" w:color="auto"/>
        <w:bottom w:val="none" w:sz="0" w:space="0" w:color="auto"/>
        <w:right w:val="none" w:sz="0" w:space="0" w:color="auto"/>
      </w:divBdr>
      <w:divsChild>
        <w:div w:id="461923398">
          <w:marLeft w:val="-108"/>
          <w:marRight w:val="0"/>
          <w:marTop w:val="0"/>
          <w:marBottom w:val="0"/>
          <w:divBdr>
            <w:top w:val="none" w:sz="0" w:space="0" w:color="auto"/>
            <w:left w:val="none" w:sz="0" w:space="0" w:color="auto"/>
            <w:bottom w:val="none" w:sz="0" w:space="0" w:color="auto"/>
            <w:right w:val="none" w:sz="0" w:space="0" w:color="auto"/>
          </w:divBdr>
        </w:div>
        <w:div w:id="538783165">
          <w:marLeft w:val="-108"/>
          <w:marRight w:val="0"/>
          <w:marTop w:val="0"/>
          <w:marBottom w:val="0"/>
          <w:divBdr>
            <w:top w:val="none" w:sz="0" w:space="0" w:color="auto"/>
            <w:left w:val="none" w:sz="0" w:space="0" w:color="auto"/>
            <w:bottom w:val="none" w:sz="0" w:space="0" w:color="auto"/>
            <w:right w:val="none" w:sz="0" w:space="0" w:color="auto"/>
          </w:divBdr>
        </w:div>
      </w:divsChild>
    </w:div>
    <w:div w:id="179335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5</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Pawar</dc:creator>
  <cp:keywords/>
  <dc:description/>
  <cp:lastModifiedBy>Nehal Pawar</cp:lastModifiedBy>
  <cp:revision>25</cp:revision>
  <dcterms:created xsi:type="dcterms:W3CDTF">2020-08-08T16:39:00Z</dcterms:created>
  <dcterms:modified xsi:type="dcterms:W3CDTF">2020-08-10T00:19:00Z</dcterms:modified>
</cp:coreProperties>
</file>